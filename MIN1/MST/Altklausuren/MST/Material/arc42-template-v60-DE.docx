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Pr>
          <w:sz w:val="36"/>
        </w:rPr>
        <w:t>&lt;Ihr System&gt;</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77777777" w:rsidR="00286C99" w:rsidRDefault="00E77472">
      <w:pPr>
        <w:spacing w:line="240" w:lineRule="atLeast"/>
        <w:jc w:val="center"/>
      </w:pPr>
      <w:fldSimple w:instr=" AUTHOR  \* MERGEFORMAT ">
        <w:r w:rsidR="00286C99">
          <w:rPr>
            <w:noProof/>
          </w:rPr>
          <w:t>&lt;Ihr Name&gt;</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Pr>
          <w:i/>
          <w:iCs/>
        </w:rPr>
        <w:t>1</w:t>
      </w:r>
      <w:ins w:id="1" w:author="Gernot Starke" w:date="2012-03-19T19:10:00Z">
        <w:r w:rsidR="00867DEA">
          <w:rPr>
            <w:i/>
            <w:iCs/>
          </w:rPr>
          <w:t>9</w:t>
        </w:r>
      </w:ins>
      <w:r w:rsidR="001406B4">
        <w:rPr>
          <w:i/>
          <w:iCs/>
        </w:rPr>
        <w:t xml:space="preserve">. </w:t>
      </w:r>
      <w:ins w:id="2"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DF4714" w:rsidRDefault="00286C99" w:rsidP="005572C6">
            <w:pPr>
              <w:jc w:val="left"/>
              <w:rPr>
                <w:bCs/>
                <w:sz w:val="20"/>
                <w:szCs w:val="20"/>
              </w:rPr>
            </w:pPr>
            <w:r>
              <w:rPr>
                <w:bCs/>
                <w:sz w:val="20"/>
                <w:szCs w:val="20"/>
                <w:lang w:val="en-US"/>
              </w:rPr>
              <w:t xml:space="preserve">We acknowledge that this document uses material from the arc 42 architecture </w:t>
            </w:r>
            <w:r>
              <w:rPr>
                <w:bCs/>
                <w:sz w:val="20"/>
                <w:szCs w:val="20"/>
                <w:lang w:val="en-US"/>
              </w:rPr>
              <w:br/>
            </w:r>
            <w:proofErr w:type="gramStart"/>
            <w:r>
              <w:rPr>
                <w:bCs/>
                <w:sz w:val="20"/>
                <w:szCs w:val="20"/>
                <w:lang w:val="en-US"/>
              </w:rPr>
              <w:t>template</w:t>
            </w:r>
            <w:proofErr w:type="gramEnd"/>
            <w:r>
              <w:rPr>
                <w:bCs/>
                <w:sz w:val="20"/>
                <w:szCs w:val="20"/>
                <w:lang w:val="en-US"/>
              </w:rPr>
              <w:t xml:space="preserve">, </w:t>
            </w:r>
            <w:hyperlink r:id="rId9" w:history="1">
              <w:r>
                <w:rPr>
                  <w:rStyle w:val="Link"/>
                  <w:bCs/>
                  <w:sz w:val="20"/>
                  <w:szCs w:val="20"/>
                  <w:lang w:val="en-US"/>
                </w:rPr>
                <w:t>http://www.arc42.de</w:t>
              </w:r>
            </w:hyperlink>
            <w:r>
              <w:rPr>
                <w:bCs/>
                <w:sz w:val="20"/>
                <w:szCs w:val="20"/>
                <w:lang w:val="en-US"/>
              </w:rPr>
              <w:t>. Created by</w:t>
            </w:r>
            <w:r>
              <w:rPr>
                <w:bCs/>
                <w:sz w:val="20"/>
                <w:szCs w:val="20"/>
              </w:rPr>
              <w:t xml:space="preserve"> Dr. Peter Hruschka &amp; Dr. Gernot Starke.</w:t>
            </w:r>
            <w:r w:rsidR="00DF4714">
              <w:rPr>
                <w:bCs/>
                <w:sz w:val="20"/>
                <w:szCs w:val="20"/>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E77472">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10"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352"/>
        <w:gridCol w:w="2475"/>
        <w:gridCol w:w="432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77777777" w:rsidR="00286C99" w:rsidRDefault="00286C99">
            <w:pPr>
              <w:pStyle w:val="Tabelle"/>
            </w:pPr>
          </w:p>
        </w:tc>
        <w:tc>
          <w:tcPr>
            <w:tcW w:w="1417" w:type="dxa"/>
          </w:tcPr>
          <w:p w14:paraId="3170CDAC" w14:textId="77777777" w:rsidR="00286C99" w:rsidRDefault="00286C99">
            <w:pPr>
              <w:pStyle w:val="Tabelle"/>
            </w:pPr>
          </w:p>
        </w:tc>
        <w:tc>
          <w:tcPr>
            <w:tcW w:w="2630" w:type="dxa"/>
          </w:tcPr>
          <w:p w14:paraId="4F8F0026" w14:textId="77777777" w:rsidR="00286C99" w:rsidRDefault="00286C99">
            <w:pPr>
              <w:pStyle w:val="Tabelle"/>
            </w:pPr>
          </w:p>
        </w:tc>
        <w:tc>
          <w:tcPr>
            <w:tcW w:w="4667" w:type="dxa"/>
          </w:tcPr>
          <w:p w14:paraId="3C058247" w14:textId="77777777" w:rsidR="00286C99" w:rsidRDefault="00286C99">
            <w:pPr>
              <w:pStyle w:val="Tabelle"/>
            </w:pPr>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3" w:author="Gernot Starke" w:date="2012-01-14T11:18:00Z"/>
          <w:b w:val="0"/>
          <w:sz w:val="28"/>
        </w:rPr>
      </w:pPr>
      <w:r>
        <w:br w:type="page"/>
      </w:r>
      <w:r w:rsidRPr="002D7FEA">
        <w:rPr>
          <w:b w:val="0"/>
          <w:sz w:val="28"/>
        </w:rPr>
        <w:t>Inhaltsverzeichnis</w:t>
      </w:r>
    </w:p>
    <w:bookmarkStart w:id="4" w:name="OLE_LINK17"/>
    <w:bookmarkStart w:id="5"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4"/>
      <w:bookmarkEnd w:id="5"/>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6" w:name="OLE_LINK8"/>
      <w:r w:rsidRPr="002D7FEA">
        <w:t>Anmerkung: In der Microsoft-Word-Variante enthält dieses Template Anleitungen und Ausfüllhinweise als „ausgeblendeten Text“. Durch den Befehl „Formate ein-/ausblenden“ können Sie die Anzeige dieser Texte bestimmen.</w:t>
      </w:r>
    </w:p>
    <w:bookmarkEnd w:id="6"/>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7" w:name="_Toc161293423"/>
      <w:bookmarkStart w:id="8" w:name="_Toc188159219"/>
      <w:r w:rsidRPr="00D62916">
        <w:t>Einführung und Ziele</w:t>
      </w:r>
      <w:bookmarkEnd w:id="0"/>
      <w:bookmarkEnd w:id="7"/>
      <w:bookmarkEnd w:id="8"/>
    </w:p>
    <w:p w14:paraId="541656FC" w14:textId="77777777" w:rsidR="00286C99" w:rsidRPr="00D62916" w:rsidRDefault="00286C99" w:rsidP="00286C99">
      <w:pPr>
        <w:pStyle w:val="Erluterungstext"/>
      </w:pPr>
      <w:bookmarkStart w:id="9" w:name="OLE_LINK40"/>
      <w:bookmarkStart w:id="10" w:name="OLE_LINK41"/>
      <w:r w:rsidRPr="00D62916">
        <w:t xml:space="preserve">(engl.: </w:t>
      </w:r>
      <w:proofErr w:type="spellStart"/>
      <w:r w:rsidRPr="00D62916">
        <w:rPr>
          <w:iCs/>
        </w:rPr>
        <w:t>Introduction</w:t>
      </w:r>
      <w:proofErr w:type="spellEnd"/>
      <w:r w:rsidRPr="00D62916">
        <w:rPr>
          <w:iCs/>
        </w:rPr>
        <w:t xml:space="preserve"> </w:t>
      </w:r>
      <w:proofErr w:type="spellStart"/>
      <w:r w:rsidRPr="00D62916">
        <w:rPr>
          <w:iCs/>
        </w:rPr>
        <w:t>and</w:t>
      </w:r>
      <w:proofErr w:type="spellEnd"/>
      <w:r w:rsidRPr="00D62916">
        <w:rPr>
          <w:iCs/>
        </w:rPr>
        <w:t xml:space="preserve">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 xml:space="preserve">Einerseits die Erfüllung bestimmter fachlicher Aufgabenstellungen der </w:t>
      </w:r>
      <w:proofErr w:type="spellStart"/>
      <w:r w:rsidRPr="00D62916">
        <w:t>Stakeholder</w:t>
      </w:r>
      <w:proofErr w:type="spellEnd"/>
      <w:r w:rsidRPr="00D62916">
        <w:t>, darüber hinaus aber die Erfüllung oder Einhaltung der vorgegebenen Randbedingungen (</w:t>
      </w:r>
      <w:proofErr w:type="spellStart"/>
      <w:r w:rsidRPr="00D62916">
        <w:rPr>
          <w:iCs/>
        </w:rPr>
        <w:t>required</w:t>
      </w:r>
      <w:proofErr w:type="spellEnd"/>
      <w:r w:rsidRPr="00D62916">
        <w:rPr>
          <w:iCs/>
        </w:rPr>
        <w:t xml:space="preserve"> </w:t>
      </w:r>
      <w:proofErr w:type="spellStart"/>
      <w:r w:rsidRPr="00D62916">
        <w:rPr>
          <w:iCs/>
        </w:rPr>
        <w:t>constraints</w:t>
      </w:r>
      <w:proofErr w:type="spellEnd"/>
      <w:r w:rsidRPr="00D62916">
        <w:t>) unter Berücksichtigung der Architekturziele.</w:t>
      </w:r>
    </w:p>
    <w:bookmarkEnd w:id="9"/>
    <w:bookmarkEnd w:id="10"/>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11" w:name="_Toc22396692"/>
      <w:bookmarkStart w:id="12" w:name="_Toc161293424"/>
      <w:bookmarkStart w:id="13" w:name="_Toc188159220"/>
      <w:r w:rsidRPr="00D62916">
        <w:t>Aufgabenstellung</w:t>
      </w:r>
      <w:bookmarkEnd w:id="11"/>
      <w:bookmarkEnd w:id="12"/>
      <w:bookmarkEnd w:id="13"/>
    </w:p>
    <w:p w14:paraId="6B212D7E" w14:textId="77777777" w:rsidR="00286C99" w:rsidRPr="00D62916" w:rsidRDefault="00286C99" w:rsidP="00286C99">
      <w:pPr>
        <w:pStyle w:val="Erluterungstext"/>
      </w:pPr>
      <w:bookmarkStart w:id="14" w:name="OLE_LINK42"/>
      <w:bookmarkStart w:id="15" w:name="OLE_LINK43"/>
      <w:r w:rsidRPr="00D62916">
        <w:t xml:space="preserve">(engl.: </w:t>
      </w:r>
      <w:proofErr w:type="spellStart"/>
      <w:r w:rsidRPr="00D62916">
        <w:t>Requirements</w:t>
      </w:r>
      <w:proofErr w:type="spellEnd"/>
      <w:r w:rsidRPr="00D62916">
        <w:t xml:space="preserve"> </w:t>
      </w:r>
      <w:proofErr w:type="spellStart"/>
      <w:r w:rsidRPr="00D62916">
        <w:t>Overview</w:t>
      </w:r>
      <w:proofErr w:type="spellEnd"/>
      <w:r w:rsidRPr="00D62916">
        <w:t>)</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 xml:space="preserve">Aus Sicht der späteren Nutzer ist die </w:t>
      </w:r>
      <w:proofErr w:type="gramStart"/>
      <w:r w:rsidRPr="00D62916">
        <w:t>Unterstützung einer fachlichen Aufgaben</w:t>
      </w:r>
      <w:proofErr w:type="gramEnd"/>
      <w:r w:rsidRPr="00D62916">
        <w:t xml:space="preserve"> der eigentliche Beweggrund, ein neues (oder modifiziertes) System zu schaffen.</w:t>
      </w:r>
    </w:p>
    <w:p w14:paraId="51D3A88D" w14:textId="77777777" w:rsidR="00286C99" w:rsidRPr="00D62916" w:rsidRDefault="00286C99" w:rsidP="00286C99">
      <w:pPr>
        <w:pStyle w:val="Erluterungstext"/>
      </w:pPr>
      <w:r w:rsidRPr="00D62916">
        <w:t xml:space="preserve">Obwohl die Qualität der Architektur oft eher an der Erfüllung von nicht-funktionalen Anforderungen hängt, </w:t>
      </w:r>
      <w:proofErr w:type="gramStart"/>
      <w:r w:rsidRPr="00D62916">
        <w:t>darf diese wesentliche Architekturtreiber</w:t>
      </w:r>
      <w:proofErr w:type="gramEnd"/>
      <w:r w:rsidRPr="00D62916">
        <w:t xml:space="preserve">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w:t>
      </w:r>
      <w:proofErr w:type="spellStart"/>
      <w:r w:rsidRPr="00D62916">
        <w:t>Use</w:t>
      </w:r>
      <w:proofErr w:type="spellEnd"/>
      <w:r w:rsidRPr="00D62916">
        <w:t xml:space="preserv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16" w:name="_Toc22396691"/>
      <w:bookmarkStart w:id="17" w:name="_Toc161293425"/>
      <w:bookmarkStart w:id="18" w:name="_Toc188159221"/>
      <w:bookmarkStart w:id="19" w:name="_Toc22396694"/>
      <w:bookmarkEnd w:id="14"/>
      <w:bookmarkEnd w:id="15"/>
      <w:r>
        <w:t>Qualitäts</w:t>
      </w:r>
      <w:r w:rsidR="00286C99" w:rsidRPr="00D62916">
        <w:t>ziele</w:t>
      </w:r>
      <w:bookmarkEnd w:id="16"/>
      <w:bookmarkEnd w:id="17"/>
      <w:bookmarkEnd w:id="18"/>
    </w:p>
    <w:p w14:paraId="314DE977" w14:textId="1D55D122" w:rsidR="00286C99" w:rsidRPr="001A61DE" w:rsidRDefault="00286C99" w:rsidP="00286C99">
      <w:pPr>
        <w:pStyle w:val="Erluterungstext"/>
      </w:pPr>
      <w:bookmarkStart w:id="20" w:name="OLE_LINK44"/>
      <w:bookmarkStart w:id="21"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w:t>
      </w:r>
      <w:proofErr w:type="spellStart"/>
      <w:r w:rsidRPr="00D62916">
        <w:t>availability</w:t>
      </w:r>
      <w:proofErr w:type="spellEnd"/>
      <w:r w:rsidRPr="00D62916">
        <w:t>)</w:t>
      </w:r>
    </w:p>
    <w:p w14:paraId="4BD1C24F" w14:textId="77777777" w:rsidR="00286C99" w:rsidRPr="00D62916" w:rsidRDefault="00286C99" w:rsidP="00286C99">
      <w:pPr>
        <w:pStyle w:val="ErluterungstextBullets"/>
      </w:pPr>
      <w:r w:rsidRPr="00D62916">
        <w:t>Änderbarkeit (</w:t>
      </w:r>
      <w:proofErr w:type="spellStart"/>
      <w:r w:rsidRPr="00D62916">
        <w:t>modifiability</w:t>
      </w:r>
      <w:proofErr w:type="spellEnd"/>
      <w:r w:rsidRPr="00D62916">
        <w:t>)</w:t>
      </w:r>
    </w:p>
    <w:p w14:paraId="491838A0" w14:textId="77777777" w:rsidR="00286C99" w:rsidRPr="00D62916" w:rsidRDefault="00286C99" w:rsidP="00286C99">
      <w:pPr>
        <w:pStyle w:val="ErluterungstextBullets"/>
      </w:pPr>
      <w:r w:rsidRPr="00D62916">
        <w:t>Performanz (</w:t>
      </w:r>
      <w:proofErr w:type="spellStart"/>
      <w:r w:rsidRPr="00D62916">
        <w:t>performance</w:t>
      </w:r>
      <w:proofErr w:type="spellEnd"/>
      <w:r w:rsidRPr="00D62916">
        <w:t>)</w:t>
      </w:r>
    </w:p>
    <w:p w14:paraId="4141297E" w14:textId="77777777" w:rsidR="00286C99" w:rsidRPr="00D62916" w:rsidRDefault="00286C99" w:rsidP="00286C99">
      <w:pPr>
        <w:pStyle w:val="ErluterungstextBullets"/>
      </w:pPr>
      <w:r w:rsidRPr="00D62916">
        <w:t>Sicherheit (</w:t>
      </w:r>
      <w:proofErr w:type="spellStart"/>
      <w:r w:rsidRPr="00D62916">
        <w:t>security</w:t>
      </w:r>
      <w:proofErr w:type="spellEnd"/>
      <w:r w:rsidRPr="00D62916">
        <w:t>)</w:t>
      </w:r>
    </w:p>
    <w:p w14:paraId="7BE198AB" w14:textId="77777777" w:rsidR="00286C99" w:rsidRPr="00D62916" w:rsidRDefault="00286C99" w:rsidP="00286C99">
      <w:pPr>
        <w:pStyle w:val="ErluterungstextBullets"/>
      </w:pPr>
      <w:r w:rsidRPr="00D62916">
        <w:t>Testbarkeit (</w:t>
      </w:r>
      <w:proofErr w:type="spellStart"/>
      <w:r w:rsidRPr="00D62916">
        <w:t>testability</w:t>
      </w:r>
      <w:proofErr w:type="spellEnd"/>
      <w:r w:rsidRPr="00D62916">
        <w:t>)</w:t>
      </w:r>
    </w:p>
    <w:p w14:paraId="18AAC66B" w14:textId="77777777" w:rsidR="00286C99" w:rsidRPr="00D62916" w:rsidRDefault="00286C99" w:rsidP="00286C99">
      <w:pPr>
        <w:pStyle w:val="ErluterungstextBullets"/>
      </w:pPr>
      <w:r w:rsidRPr="00D62916">
        <w:t>Bedienbarkeit (</w:t>
      </w:r>
      <w:proofErr w:type="spellStart"/>
      <w:r w:rsidRPr="00D62916">
        <w:t>usability</w:t>
      </w:r>
      <w:proofErr w:type="spellEnd"/>
      <w:r w:rsidRPr="00D62916">
        <w:t>)</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22" w:name="OLE_LINK51"/>
            <w:bookmarkStart w:id="23" w:name="OLE_LINK52"/>
            <w:bookmarkEnd w:id="20"/>
            <w:bookmarkEnd w:id="21"/>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22"/>
            <w:bookmarkEnd w:id="23"/>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24" w:name="OLE_LINK48"/>
      <w:bookmarkStart w:id="25" w:name="OLE_LINK49"/>
      <w:bookmarkStart w:id="26" w:name="OLE_LINK50"/>
      <w:bookmarkStart w:id="27" w:name="OLE_LINK46"/>
      <w:bookmarkStart w:id="28" w:name="OLE_LINK47"/>
      <w:r w:rsidRPr="00D62916">
        <w:t>Quellen:</w:t>
      </w:r>
    </w:p>
    <w:p w14:paraId="0647CBD9" w14:textId="77777777" w:rsidR="00286C99" w:rsidRPr="00D62916" w:rsidRDefault="00286C99" w:rsidP="00286C99">
      <w:pPr>
        <w:pStyle w:val="Erluterungstext"/>
      </w:pPr>
      <w:r w:rsidRPr="00D62916">
        <w:t>Im DIN/</w:t>
      </w:r>
      <w:proofErr w:type="gramStart"/>
      <w:r w:rsidRPr="00D62916">
        <w:t>ISO 9126 Standard</w:t>
      </w:r>
      <w:proofErr w:type="gramEnd"/>
      <w:r w:rsidRPr="00D62916">
        <w:t xml:space="preserve"> finden Sie eine umfangreiche Sammlung möglicher Qualitätsziele.</w:t>
      </w:r>
    </w:p>
    <w:bookmarkEnd w:id="24"/>
    <w:bookmarkEnd w:id="25"/>
    <w:bookmarkEnd w:id="26"/>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w:t>
      </w:r>
      <w:proofErr w:type="gramStart"/>
      <w:r w:rsidRPr="001A61DE">
        <w:rPr>
          <w:szCs w:val="16"/>
        </w:rPr>
        <w:t>Hruschka, Rupp,</w:t>
      </w:r>
      <w:proofErr w:type="gramEnd"/>
      <w:r w:rsidRPr="001A61DE">
        <w:rPr>
          <w:szCs w:val="16"/>
        </w:rPr>
        <w:t xml:space="preserve"> Carl- Hanser-Verlag, 2002 auf Seite 9 zu finden.</w:t>
      </w:r>
      <w:r w:rsidRPr="001A61DE">
        <w:rPr>
          <w:szCs w:val="16"/>
        </w:rPr>
        <w:br/>
        <w:t>PH</w:t>
      </w:r>
    </w:p>
    <w:bookmarkEnd w:id="27"/>
    <w:bookmarkEnd w:id="28"/>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29" w:name="_Toc22396693"/>
      <w:bookmarkStart w:id="30" w:name="_Toc161293426"/>
      <w:bookmarkStart w:id="31" w:name="_Toc188159222"/>
      <w:proofErr w:type="spellStart"/>
      <w:r w:rsidRPr="00D62916">
        <w:t>Stakeholder</w:t>
      </w:r>
      <w:bookmarkEnd w:id="29"/>
      <w:bookmarkEnd w:id="30"/>
      <w:bookmarkEnd w:id="31"/>
      <w:proofErr w:type="spellEnd"/>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proofErr w:type="spellStart"/>
      <w:r w:rsidRPr="00D62916">
        <w:t>EInfache</w:t>
      </w:r>
      <w:proofErr w:type="spellEnd"/>
      <w:r w:rsidRPr="00D62916">
        <w:t xml:space="preserv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32" w:author="Gernot Starke" w:date="2012-01-14T10:04:00Z"/>
        </w:rPr>
      </w:pPr>
      <w:ins w:id="33" w:author="Gernot Starke" w:date="2012-01-14T10:09:00Z">
        <w:r>
          <w:t xml:space="preserve">Die folgende Tabelle führt </w:t>
        </w:r>
        <w:proofErr w:type="spellStart"/>
        <w:r>
          <w:t>Stakeholder</w:t>
        </w:r>
      </w:ins>
      <w:proofErr w:type="spellEnd"/>
      <w:ins w:id="34" w:author="Gernot Starke" w:date="2012-01-14T10:10:00Z">
        <w:r>
          <w:t xml:space="preserve"> auf, die in Projekten relevant sein </w:t>
        </w:r>
        <w:proofErr w:type="spellStart"/>
        <w:r>
          <w:t>könn</w:t>
        </w:r>
      </w:ins>
      <w:proofErr w:type="spellEnd"/>
      <w:ins w:id="35" w:author="Gernot Starke" w:date="2012-01-14T10:11:00Z">
        <w:r>
          <w:t>(</w:t>
        </w:r>
      </w:ins>
      <w:ins w:id="36" w:author="Gernot Starke" w:date="2012-01-14T10:10:00Z">
        <w:r>
          <w:t>t</w:t>
        </w:r>
      </w:ins>
      <w:ins w:id="37" w:author="Gernot Starke" w:date="2012-01-14T10:11:00Z">
        <w:r>
          <w:t>)</w:t>
        </w:r>
      </w:ins>
      <w:ins w:id="38" w:author="Gernot Starke" w:date="2012-01-14T10:10:00Z">
        <w:r>
          <w:t>en</w:t>
        </w:r>
      </w:ins>
      <w:ins w:id="39" w:author="Gernot Starke" w:date="2012-01-14T10:11:00Z">
        <w:r>
          <w:t xml:space="preserve">. </w:t>
        </w:r>
      </w:ins>
      <w:ins w:id="40"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proofErr w:type="spellStart"/>
            <w:r w:rsidRPr="00B15D7F">
              <w:rPr>
                <w:rFonts w:eastAsia="Times New Roman"/>
                <w:vanish w:val="0"/>
                <w:szCs w:val="20"/>
                <w:lang w:eastAsia="de-DE"/>
              </w:rPr>
              <w:t>Stakeholder</w:t>
            </w:r>
            <w:proofErr w:type="spellEnd"/>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Verantwortet das Projekt-Budget, </w:t>
            </w:r>
            <w:proofErr w:type="spellStart"/>
            <w:r w:rsidRPr="00B15D7F">
              <w:rPr>
                <w:rFonts w:eastAsia="Times New Roman"/>
                <w:vanish w:val="0"/>
                <w:szCs w:val="22"/>
                <w:lang w:eastAsia="de-DE"/>
              </w:rPr>
              <w:t>Scope</w:t>
            </w:r>
            <w:proofErr w:type="spellEnd"/>
            <w:r w:rsidRPr="00B15D7F">
              <w:rPr>
                <w:rFonts w:eastAsia="Times New Roman"/>
                <w:vanish w:val="0"/>
                <w:szCs w:val="22"/>
                <w:lang w:eastAsia="de-DE"/>
              </w:rPr>
              <w:t xml:space="preserv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41"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In der Regel die Personengruppe, die </w:t>
            </w:r>
            <w:proofErr w:type="spellStart"/>
            <w:r w:rsidRPr="00B15D7F">
              <w:rPr>
                <w:rFonts w:eastAsia="Times New Roman"/>
                <w:vanish w:val="0"/>
                <w:szCs w:val="22"/>
                <w:lang w:eastAsia="de-DE"/>
              </w:rPr>
              <w:t>die</w:t>
            </w:r>
            <w:proofErr w:type="spellEnd"/>
            <w:r w:rsidRPr="00B15D7F">
              <w:rPr>
                <w:rFonts w:eastAsia="Times New Roman"/>
                <w:vanish w:val="0"/>
                <w:szCs w:val="22"/>
                <w:lang w:eastAsia="de-DE"/>
              </w:rPr>
              <w:t xml:space="preserv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Unternehmens- oder </w:t>
            </w:r>
            <w:proofErr w:type="spellStart"/>
            <w:r w:rsidRPr="00B15D7F">
              <w:rPr>
                <w:rFonts w:eastAsia="Times New Roman"/>
                <w:vanish w:val="0"/>
                <w:szCs w:val="22"/>
                <w:lang w:eastAsia="de-DE"/>
              </w:rPr>
              <w:t>Enterprisearchitekt</w:t>
            </w:r>
            <w:proofErr w:type="spellEnd"/>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42"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Konfigurations-&amp;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Zuständig für die Pflege von Repository, Konfigurations-Management und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43"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44" w:author="Gernot Starke" w:date="2012-01-14T10:22:00Z"/>
                <w:vanish w:val="0"/>
                <w:szCs w:val="22"/>
              </w:rPr>
            </w:pPr>
            <w:ins w:id="45"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46" w:author="Gernot Starke" w:date="2012-01-14T10:22:00Z"/>
                <w:vanish w:val="0"/>
                <w:szCs w:val="22"/>
              </w:rPr>
            </w:pPr>
            <w:ins w:id="47"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Weitere externe </w:t>
            </w:r>
            <w:proofErr w:type="spellStart"/>
            <w:r w:rsidRPr="00B15D7F">
              <w:rPr>
                <w:rFonts w:eastAsia="Times New Roman"/>
                <w:vanish w:val="0"/>
                <w:szCs w:val="22"/>
                <w:lang w:eastAsia="de-DE"/>
              </w:rPr>
              <w:t>Stakeholder</w:t>
            </w:r>
            <w:proofErr w:type="spellEnd"/>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48" w:author="Gernot Starke" w:date="2012-01-14T10:04:00Z"/>
          <w:rFonts w:cs="Arial"/>
          <w:sz w:val="20"/>
        </w:rPr>
      </w:pPr>
    </w:p>
    <w:p w14:paraId="37A073AD" w14:textId="6DE3ACDF" w:rsidR="000A6FE9" w:rsidRDefault="00B15D7F" w:rsidP="000A6FE9">
      <w:pPr>
        <w:rPr>
          <w:ins w:id="49" w:author="Gernot Starke" w:date="2012-01-14T10:31:00Z"/>
          <w:szCs w:val="22"/>
        </w:rPr>
      </w:pPr>
      <w:ins w:id="50" w:author="Gernot Starke" w:date="2012-01-14T10:41:00Z">
        <w:r>
          <w:rPr>
            <w:szCs w:val="22"/>
          </w:rPr>
          <w:t>Die folgende Tabelle</w:t>
        </w:r>
      </w:ins>
      <w:ins w:id="51" w:author="Gernot Starke" w:date="2012-01-14T10:42:00Z">
        <w:r w:rsidR="00F552FB">
          <w:rPr>
            <w:szCs w:val="22"/>
          </w:rPr>
          <w:t xml:space="preserve"> zeigt Ihre konkreten </w:t>
        </w:r>
        <w:proofErr w:type="spellStart"/>
        <w:r w:rsidR="00F552FB">
          <w:rPr>
            <w:szCs w:val="22"/>
          </w:rPr>
          <w:t>Stakeholder</w:t>
        </w:r>
        <w:proofErr w:type="spellEnd"/>
        <w:r w:rsidR="00F552FB">
          <w:rPr>
            <w:szCs w:val="22"/>
          </w:rPr>
          <w:t xml:space="preserve"> für das System sowie deren Interessen oder Beteiligung</w:t>
        </w:r>
      </w:ins>
      <w:ins w:id="52" w:author="Gernot Starke" w:date="2012-01-14T10:23:00Z">
        <w:r w:rsidR="000A6FE9" w:rsidRPr="00B15D7F">
          <w:rPr>
            <w:szCs w:val="22"/>
          </w:rPr>
          <w:t>.</w:t>
        </w:r>
      </w:ins>
    </w:p>
    <w:p w14:paraId="2D1E5020" w14:textId="77777777" w:rsidR="00B15D7F" w:rsidRPr="00B15D7F" w:rsidRDefault="00B15D7F" w:rsidP="000A6FE9">
      <w:pPr>
        <w:rPr>
          <w:ins w:id="53"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54" w:author="Gernot Starke" w:date="2012-01-14T11:17:00Z"/>
        </w:trPr>
        <w:tc>
          <w:tcPr>
            <w:tcW w:w="1841" w:type="dxa"/>
          </w:tcPr>
          <w:p w14:paraId="014032B0" w14:textId="4ABB60E9" w:rsidR="003D4092" w:rsidRDefault="003D4092" w:rsidP="003D4092">
            <w:pPr>
              <w:rPr>
                <w:ins w:id="55" w:author="Gernot Starke" w:date="2012-01-14T11:17:00Z"/>
              </w:rPr>
            </w:pPr>
            <w:ins w:id="56" w:author="Gernot Starke" w:date="2012-01-14T11:17:00Z">
              <w:r>
                <w:t>Rolle</w:t>
              </w:r>
            </w:ins>
          </w:p>
        </w:tc>
        <w:tc>
          <w:tcPr>
            <w:tcW w:w="1841" w:type="dxa"/>
          </w:tcPr>
          <w:p w14:paraId="16E52CC8" w14:textId="11819F9E" w:rsidR="003D4092" w:rsidRDefault="003D4092" w:rsidP="003D4092">
            <w:pPr>
              <w:rPr>
                <w:ins w:id="57" w:author="Gernot Starke" w:date="2012-01-14T11:17:00Z"/>
              </w:rPr>
            </w:pPr>
            <w:ins w:id="58" w:author="Gernot Starke" w:date="2012-01-14T11:17:00Z">
              <w:r>
                <w:t>Beschreibung</w:t>
              </w:r>
            </w:ins>
          </w:p>
        </w:tc>
        <w:tc>
          <w:tcPr>
            <w:tcW w:w="1841" w:type="dxa"/>
          </w:tcPr>
          <w:p w14:paraId="70F3B9E3" w14:textId="504FD2F1" w:rsidR="003D4092" w:rsidRDefault="003D4092" w:rsidP="003D4092">
            <w:pPr>
              <w:rPr>
                <w:ins w:id="59" w:author="Gernot Starke" w:date="2012-01-14T11:17:00Z"/>
              </w:rPr>
            </w:pPr>
            <w:ins w:id="60" w:author="Gernot Starke" w:date="2012-01-14T11:17:00Z">
              <w:r>
                <w:t>Ziel / Intention</w:t>
              </w:r>
            </w:ins>
          </w:p>
        </w:tc>
        <w:tc>
          <w:tcPr>
            <w:tcW w:w="1841" w:type="dxa"/>
          </w:tcPr>
          <w:p w14:paraId="512F3EE0" w14:textId="19F24BBB" w:rsidR="003D4092" w:rsidRDefault="003D4092" w:rsidP="003D4092">
            <w:pPr>
              <w:rPr>
                <w:ins w:id="61" w:author="Gernot Starke" w:date="2012-01-14T11:17:00Z"/>
              </w:rPr>
            </w:pPr>
            <w:ins w:id="62" w:author="Gernot Starke" w:date="2012-01-14T11:17:00Z">
              <w:r>
                <w:t>Kontakt</w:t>
              </w:r>
            </w:ins>
          </w:p>
        </w:tc>
        <w:tc>
          <w:tcPr>
            <w:tcW w:w="1842" w:type="dxa"/>
          </w:tcPr>
          <w:p w14:paraId="1C8BEDEB" w14:textId="7F500C30" w:rsidR="003D4092" w:rsidRDefault="003D4092" w:rsidP="003D4092">
            <w:pPr>
              <w:rPr>
                <w:ins w:id="63" w:author="Gernot Starke" w:date="2012-01-14T11:17:00Z"/>
              </w:rPr>
            </w:pPr>
            <w:ins w:id="64" w:author="Gernot Starke" w:date="2012-01-14T11:17:00Z">
              <w:r>
                <w:t>Bemerkungen</w:t>
              </w:r>
            </w:ins>
          </w:p>
        </w:tc>
      </w:tr>
      <w:tr w:rsidR="003D4092" w14:paraId="64A9374D" w14:textId="77777777" w:rsidTr="003D4092">
        <w:trPr>
          <w:ins w:id="65" w:author="Gernot Starke" w:date="2012-01-14T11:17:00Z"/>
        </w:trPr>
        <w:tc>
          <w:tcPr>
            <w:tcW w:w="1841" w:type="dxa"/>
          </w:tcPr>
          <w:p w14:paraId="27B958DF" w14:textId="77777777" w:rsidR="003D4092" w:rsidRDefault="003D4092" w:rsidP="003D4092">
            <w:pPr>
              <w:rPr>
                <w:ins w:id="66" w:author="Gernot Starke" w:date="2012-01-14T11:17:00Z"/>
              </w:rPr>
            </w:pPr>
          </w:p>
        </w:tc>
        <w:tc>
          <w:tcPr>
            <w:tcW w:w="1841" w:type="dxa"/>
          </w:tcPr>
          <w:p w14:paraId="0C9320C2" w14:textId="77777777" w:rsidR="003D4092" w:rsidRDefault="003D4092" w:rsidP="003D4092">
            <w:pPr>
              <w:rPr>
                <w:ins w:id="67" w:author="Gernot Starke" w:date="2012-01-14T11:17:00Z"/>
              </w:rPr>
            </w:pPr>
          </w:p>
        </w:tc>
        <w:tc>
          <w:tcPr>
            <w:tcW w:w="1841" w:type="dxa"/>
          </w:tcPr>
          <w:p w14:paraId="035C595E" w14:textId="77777777" w:rsidR="003D4092" w:rsidRDefault="003D4092" w:rsidP="003D4092">
            <w:pPr>
              <w:rPr>
                <w:ins w:id="68" w:author="Gernot Starke" w:date="2012-01-14T11:17:00Z"/>
              </w:rPr>
            </w:pPr>
          </w:p>
        </w:tc>
        <w:tc>
          <w:tcPr>
            <w:tcW w:w="1841" w:type="dxa"/>
          </w:tcPr>
          <w:p w14:paraId="08DD290B" w14:textId="77777777" w:rsidR="003D4092" w:rsidRDefault="003D4092" w:rsidP="003D4092">
            <w:pPr>
              <w:rPr>
                <w:ins w:id="69" w:author="Gernot Starke" w:date="2012-01-14T11:17:00Z"/>
              </w:rPr>
            </w:pPr>
          </w:p>
        </w:tc>
        <w:tc>
          <w:tcPr>
            <w:tcW w:w="1842" w:type="dxa"/>
          </w:tcPr>
          <w:p w14:paraId="277C3FD3" w14:textId="77777777" w:rsidR="003D4092" w:rsidRDefault="003D4092" w:rsidP="003D4092">
            <w:pPr>
              <w:rPr>
                <w:ins w:id="70"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71" w:name="_Toc161293427"/>
      <w:bookmarkStart w:id="72" w:name="_Toc188159223"/>
      <w:r w:rsidRPr="00D62916">
        <w:t>Randbedingungen</w:t>
      </w:r>
      <w:bookmarkEnd w:id="19"/>
      <w:bookmarkEnd w:id="71"/>
      <w:bookmarkEnd w:id="72"/>
    </w:p>
    <w:p w14:paraId="17EAF3FD" w14:textId="77777777" w:rsidR="00286C99" w:rsidRPr="00D62916" w:rsidRDefault="00286C99" w:rsidP="00286C99">
      <w:pPr>
        <w:pStyle w:val="Erluterungstext"/>
      </w:pPr>
      <w:bookmarkStart w:id="73" w:name="OLE_LINK149"/>
      <w:bookmarkStart w:id="74" w:name="OLE_LINK150"/>
      <w:r w:rsidRPr="00D62916">
        <w:t xml:space="preserve">(engl.: </w:t>
      </w:r>
      <w:proofErr w:type="spellStart"/>
      <w:r w:rsidRPr="00D62916">
        <w:rPr>
          <w:iCs/>
        </w:rPr>
        <w:t>Architecture</w:t>
      </w:r>
      <w:proofErr w:type="spellEnd"/>
      <w:r w:rsidRPr="00D62916">
        <w:rPr>
          <w:iCs/>
        </w:rPr>
        <w:t xml:space="preserve"> </w:t>
      </w:r>
      <w:proofErr w:type="spellStart"/>
      <w:r w:rsidRPr="00D62916">
        <w:rPr>
          <w:iCs/>
        </w:rPr>
        <w:t>Constraints</w:t>
      </w:r>
      <w:proofErr w:type="spellEnd"/>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Im Idealfall sind Randbedingungen durch die Anforderungen vorgegeben</w:t>
      </w:r>
      <w:proofErr w:type="gramStart"/>
      <w:r w:rsidRPr="00D62916">
        <w:t>, spätestens</w:t>
      </w:r>
      <w:proofErr w:type="gramEnd"/>
      <w:r w:rsidRPr="00D62916">
        <w:t xml:space="preserve"> die Architekten müssen sich dieser Randbedingungen bewusst sein. </w:t>
      </w:r>
    </w:p>
    <w:p w14:paraId="51859F97" w14:textId="77777777" w:rsidR="00286C99" w:rsidRPr="00D62916" w:rsidRDefault="00286C99" w:rsidP="00286C99">
      <w:pPr>
        <w:pStyle w:val="Erluterungstext"/>
      </w:pPr>
      <w:bookmarkStart w:id="75" w:name="OLE_LINK9"/>
      <w:r w:rsidRPr="00D62916">
        <w:t>Den Einfluss von Randbedingungen auf Software- und Systemarchitekturen beschreibt  [Hofmeister+1999] (</w:t>
      </w:r>
      <w:proofErr w:type="spellStart"/>
      <w:r w:rsidRPr="00D62916">
        <w:t>Softwware-Architecture</w:t>
      </w:r>
      <w:proofErr w:type="spellEnd"/>
      <w:r w:rsidRPr="00D62916">
        <w:t xml:space="preserve">, A </w:t>
      </w:r>
      <w:proofErr w:type="spellStart"/>
      <w:r w:rsidRPr="00D62916">
        <w:t>Practical</w:t>
      </w:r>
      <w:proofErr w:type="spellEnd"/>
      <w:r w:rsidRPr="00D62916">
        <w:t xml:space="preserve"> Guide, Addison-Wesley 1999) unter dem Stichwort „Global Analysis“.</w:t>
      </w:r>
    </w:p>
    <w:bookmarkEnd w:id="75"/>
    <w:bookmarkEnd w:id="73"/>
    <w:bookmarkEnd w:id="74"/>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76" w:name="_Toc22396695"/>
      <w:bookmarkStart w:id="77" w:name="_Toc161293428"/>
      <w:bookmarkStart w:id="78" w:name="_Toc188159224"/>
      <w:r w:rsidRPr="00D62916">
        <w:t>Technische Randbedingungen</w:t>
      </w:r>
      <w:bookmarkEnd w:id="76"/>
      <w:bookmarkEnd w:id="77"/>
      <w:bookmarkEnd w:id="78"/>
    </w:p>
    <w:p w14:paraId="54720CE8" w14:textId="77777777" w:rsidR="00286C99" w:rsidRPr="00D62916" w:rsidRDefault="00286C99" w:rsidP="00286C99">
      <w:pPr>
        <w:pStyle w:val="Erluterungstext"/>
      </w:pPr>
      <w:bookmarkStart w:id="79" w:name="OLE_LINK39"/>
      <w:bookmarkStart w:id="80"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79"/>
    <w:bookmarkEnd w:id="80"/>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81" w:name="OLE_LINK58"/>
            <w:bookmarkStart w:id="82"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81"/>
    <w:bookmarkEnd w:id="82"/>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83" w:name="OLE_LINK60"/>
            <w:bookmarkStart w:id="84"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85" w:name="_Toc22396696"/>
      <w:bookmarkStart w:id="86" w:name="_Toc161293429"/>
      <w:bookmarkStart w:id="87" w:name="_Toc188159225"/>
      <w:bookmarkEnd w:id="83"/>
      <w:bookmarkEnd w:id="84"/>
      <w:r w:rsidRPr="00D62916">
        <w:t>Organisatorische Randbedingungen</w:t>
      </w:r>
      <w:bookmarkEnd w:id="85"/>
      <w:bookmarkEnd w:id="86"/>
      <w:bookmarkEnd w:id="87"/>
    </w:p>
    <w:p w14:paraId="200DCEC6" w14:textId="77777777" w:rsidR="00286C99" w:rsidRPr="00D62916" w:rsidRDefault="00286C99" w:rsidP="00286C99">
      <w:pPr>
        <w:pStyle w:val="Erluterungberschrift"/>
      </w:pPr>
      <w:bookmarkStart w:id="88" w:name="OLE_LINK151"/>
      <w:bookmarkStart w:id="89"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90" w:name="OLE_LINK153"/>
            <w:bookmarkStart w:id="91" w:name="OLE_LINK154"/>
            <w:bookmarkEnd w:id="88"/>
            <w:bookmarkEnd w:id="89"/>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90"/>
      <w:bookmarkEnd w:id="91"/>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92" w:name="OLE_LINK155"/>
      <w:bookmarkStart w:id="93"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 xml:space="preserve">Wie flexibel ist der Zeitplan? Gibt es einen festen Endtermin? Welche </w:t>
            </w:r>
            <w:proofErr w:type="spellStart"/>
            <w:r w:rsidRPr="006B0F7C">
              <w:rPr>
                <w:szCs w:val="22"/>
              </w:rPr>
              <w:t>Stakeholder</w:t>
            </w:r>
            <w:proofErr w:type="spellEnd"/>
            <w:r w:rsidRPr="006B0F7C">
              <w:rPr>
                <w:szCs w:val="22"/>
              </w:rPr>
              <w:t xml:space="preserve">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proofErr w:type="gramStart"/>
            <w:r w:rsidRPr="006B0F7C">
              <w:rPr>
                <w:szCs w:val="22"/>
              </w:rPr>
              <w:t>Vorgaben bezüglich Vorgehensmodell?</w:t>
            </w:r>
            <w:proofErr w:type="gramEnd"/>
            <w:r w:rsidRPr="006B0F7C">
              <w:rPr>
                <w:szCs w:val="22"/>
              </w:rPr>
              <w:t xml:space="preserve">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proofErr w:type="spellStart"/>
            <w:r w:rsidRPr="006B0F7C">
              <w:rPr>
                <w:szCs w:val="22"/>
              </w:rPr>
              <w:t>Entwicklungs</w:t>
            </w:r>
            <w:r w:rsidRPr="006B0F7C">
              <w:rPr>
                <w:szCs w:val="22"/>
              </w:rPr>
              <w:softHyphen/>
              <w:t>werkzeuge</w:t>
            </w:r>
            <w:proofErr w:type="spellEnd"/>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 xml:space="preserve">Testwerkzeuge und </w:t>
            </w:r>
            <w:proofErr w:type="spellStart"/>
            <w:r w:rsidRPr="006B0F7C">
              <w:rPr>
                <w:szCs w:val="22"/>
              </w:rPr>
              <w:t>prozesse</w:t>
            </w:r>
            <w:proofErr w:type="spellEnd"/>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94" w:name="_Toc22396697"/>
      <w:bookmarkStart w:id="95" w:name="_Toc161293430"/>
      <w:bookmarkStart w:id="96" w:name="_Toc188159226"/>
      <w:bookmarkEnd w:id="92"/>
      <w:bookmarkEnd w:id="93"/>
      <w:r w:rsidRPr="00D62916">
        <w:t>Konventionen</w:t>
      </w:r>
      <w:bookmarkEnd w:id="94"/>
      <w:bookmarkEnd w:id="95"/>
      <w:bookmarkEnd w:id="96"/>
    </w:p>
    <w:p w14:paraId="36BDDCA8" w14:textId="77777777" w:rsidR="00286C99" w:rsidRPr="00D62916" w:rsidRDefault="00286C99" w:rsidP="00286C99">
      <w:pPr>
        <w:pStyle w:val="Erluterungberschrift"/>
      </w:pPr>
      <w:bookmarkStart w:id="97" w:name="OLE_LINK157"/>
      <w:bookmarkStart w:id="98"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97"/>
    <w:bookmarkEnd w:id="98"/>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99" w:name="_Toc22396698"/>
      <w:bookmarkStart w:id="100" w:name="_Toc161293431"/>
      <w:bookmarkStart w:id="101" w:name="_Toc188159227"/>
      <w:r w:rsidRPr="00D62916">
        <w:t>Kontext</w:t>
      </w:r>
      <w:bookmarkEnd w:id="99"/>
      <w:r w:rsidRPr="00D62916">
        <w:t>abgrenzung</w:t>
      </w:r>
      <w:bookmarkEnd w:id="100"/>
      <w:bookmarkEnd w:id="101"/>
    </w:p>
    <w:p w14:paraId="3C674571" w14:textId="77777777" w:rsidR="00286C99" w:rsidRPr="006B0F7C" w:rsidRDefault="00286C99" w:rsidP="00286C99">
      <w:pPr>
        <w:pStyle w:val="Erluterungberschrift"/>
      </w:pPr>
      <w:bookmarkStart w:id="102" w:name="OLE_LINK61"/>
      <w:bookmarkStart w:id="103"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 xml:space="preserve">Stellen Sie sicher, dass die Schnittstellen mit allen relevanten Aspekten (was wird übertragen, in welchem Format wird übertragen, welches Medium wird verwendet, ...) spezifiziert wird, auch wenn einige populäre Diagramme (wie z.B. das UML </w:t>
      </w:r>
      <w:proofErr w:type="spellStart"/>
      <w:r w:rsidRPr="006B0F7C">
        <w:t>Use</w:t>
      </w:r>
      <w:proofErr w:type="spellEnd"/>
      <w:r w:rsidRPr="006B0F7C">
        <w:t>-Case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04" w:name="OLE_LINK15"/>
      <w:bookmarkStart w:id="105" w:name="OLE_LINK16"/>
      <w:r w:rsidRPr="00D62916">
        <w:rPr>
          <w:rFonts w:cs="Arial"/>
          <w:sz w:val="20"/>
        </w:rPr>
        <w:t>Die folgenden Unterkapitel zeigen die Einbettung unseres Systems in seine Umgebung.</w:t>
      </w:r>
    </w:p>
    <w:bookmarkEnd w:id="104"/>
    <w:bookmarkEnd w:id="105"/>
    <w:bookmarkEnd w:id="102"/>
    <w:bookmarkEnd w:id="103"/>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06" w:name="_Toc22396699"/>
      <w:bookmarkStart w:id="107" w:name="_Toc161293432"/>
      <w:bookmarkStart w:id="108" w:name="_Toc188159228"/>
      <w:r w:rsidRPr="00D62916">
        <w:t>Fachlicher Kontext</w:t>
      </w:r>
      <w:bookmarkEnd w:id="106"/>
      <w:bookmarkEnd w:id="107"/>
      <w:bookmarkEnd w:id="108"/>
    </w:p>
    <w:p w14:paraId="48139EFE" w14:textId="77777777" w:rsidR="00286C99" w:rsidRPr="006B0F7C" w:rsidRDefault="00286C99" w:rsidP="00286C99">
      <w:pPr>
        <w:pStyle w:val="Erluterungberschrift"/>
      </w:pPr>
      <w:bookmarkStart w:id="109" w:name="OLE_LINK63"/>
      <w:bookmarkStart w:id="110"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 xml:space="preserve">in der UML z.B. simuliert durch Klassendiagramme, </w:t>
      </w:r>
      <w:proofErr w:type="spellStart"/>
      <w:r w:rsidRPr="006B0F7C">
        <w:t>Use</w:t>
      </w:r>
      <w:proofErr w:type="spellEnd"/>
      <w:r w:rsidRPr="006B0F7C">
        <w:t xml:space="preserve"> Case Diagramme, </w:t>
      </w:r>
      <w:proofErr w:type="spellStart"/>
      <w:r w:rsidRPr="006B0F7C">
        <w:t>Kommunikations</w:t>
      </w:r>
      <w:proofErr w:type="spellEnd"/>
      <w:r w:rsidR="00E864AB">
        <w:t>–</w:t>
      </w:r>
      <w:proofErr w:type="spellStart"/>
      <w:r w:rsidRPr="006B0F7C">
        <w:t>diagramme</w:t>
      </w:r>
      <w:proofErr w:type="spellEnd"/>
      <w:r w:rsidRPr="006B0F7C">
        <w:t xml:space="preserv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11"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09"/>
    <w:bookmarkEnd w:id="110"/>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12" w:name="_Toc22396700"/>
      <w:bookmarkStart w:id="113" w:name="_Toc161293433"/>
      <w:bookmarkStart w:id="114" w:name="_Toc188159229"/>
      <w:r w:rsidRPr="00D62916">
        <w:t>Technischer- oder Verteilungskontext</w:t>
      </w:r>
      <w:bookmarkEnd w:id="112"/>
      <w:bookmarkEnd w:id="113"/>
      <w:bookmarkEnd w:id="114"/>
      <w:r w:rsidRPr="00D62916">
        <w:t xml:space="preserve"> </w:t>
      </w:r>
    </w:p>
    <w:p w14:paraId="60AC2F93" w14:textId="77777777" w:rsidR="00286C99" w:rsidRPr="006B0F7C" w:rsidRDefault="00286C99" w:rsidP="00286C99">
      <w:pPr>
        <w:pStyle w:val="Erluterungberschrift"/>
      </w:pPr>
      <w:bookmarkStart w:id="115" w:name="OLE_LINK65"/>
      <w:bookmarkStart w:id="116"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 xml:space="preserve">Zusätzlich eine </w:t>
      </w:r>
      <w:proofErr w:type="spellStart"/>
      <w:r>
        <w:t>Mappingtabelle</w:t>
      </w:r>
      <w:proofErr w:type="spellEnd"/>
      <w:r>
        <w:t>,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 xml:space="preserve">z.B.: UML </w:t>
      </w:r>
      <w:proofErr w:type="spellStart"/>
      <w:r w:rsidRPr="006B0F7C">
        <w:t>Deploymentdiagramm</w:t>
      </w:r>
      <w:proofErr w:type="spellEnd"/>
      <w:r w:rsidRPr="006B0F7C">
        <w:t xml:space="preserve"> mit den Kanälen zu Nachbarsystemen</w:t>
      </w:r>
      <w:r w:rsidR="00E864AB">
        <w:t xml:space="preserve">, begleitet von einer </w:t>
      </w:r>
      <w:proofErr w:type="spellStart"/>
      <w:r w:rsidR="00E864AB">
        <w:t>Mappingtabelle</w:t>
      </w:r>
      <w:proofErr w:type="spellEnd"/>
      <w:r w:rsidR="00E864AB">
        <w:t xml:space="preserve"> Kanal x Input/Output.</w:t>
      </w:r>
    </w:p>
    <w:p w14:paraId="50EAD8A4" w14:textId="4B2EBCEC" w:rsidR="00070AF2" w:rsidRPr="00B93D3C" w:rsidRDefault="00070AF2" w:rsidP="00070AF2">
      <w:pPr>
        <w:pStyle w:val="berschrift2"/>
        <w:rPr>
          <w:ins w:id="117" w:author="Gernot Starke" w:date="2012-06-08T16:52:00Z"/>
          <w:lang w:val="en-US"/>
        </w:rPr>
      </w:pPr>
      <w:proofErr w:type="spellStart"/>
      <w:ins w:id="118"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119" w:author="Gernot Starke" w:date="2012-06-08T16:52:00Z"/>
          <w:lang w:val="en-US"/>
        </w:rPr>
      </w:pPr>
      <w:ins w:id="120" w:author="Gernot Starke" w:date="2012-06-08T16:52:00Z">
        <w:r w:rsidRPr="00205243">
          <w:rPr>
            <w:lang w:val="en-US"/>
          </w:rPr>
          <w:t>Contents</w:t>
        </w:r>
      </w:ins>
    </w:p>
    <w:p w14:paraId="1A4E6E0F" w14:textId="77777777" w:rsidR="00070AF2" w:rsidRPr="00205243" w:rsidRDefault="00070AF2" w:rsidP="00070AF2">
      <w:pPr>
        <w:pStyle w:val="Erluterungstext"/>
        <w:rPr>
          <w:ins w:id="121" w:author="Gernot Starke" w:date="2012-06-08T16:52:00Z"/>
          <w:lang w:val="en-US"/>
        </w:rPr>
      </w:pPr>
      <w:proofErr w:type="gramStart"/>
      <w:ins w:id="122" w:author="Gernot Starke" w:date="2012-06-08T16:52:00Z">
        <w:r w:rsidRPr="00205243">
          <w:rPr>
            <w:lang w:val="en-US"/>
          </w:rPr>
          <w:t>Specification of the communication channels linking your system to neighboring systems and the environment.</w:t>
        </w:r>
        <w:proofErr w:type="gramEnd"/>
      </w:ins>
    </w:p>
    <w:p w14:paraId="4AD852C9" w14:textId="5B12782F" w:rsidR="00E864AB" w:rsidRDefault="00070AF2" w:rsidP="00070AF2">
      <w:pPr>
        <w:pStyle w:val="berschrift3"/>
      </w:pPr>
      <w:bookmarkStart w:id="123" w:name="OLE_LINK37"/>
      <w:bookmarkStart w:id="124" w:name="OLE_LINK38"/>
      <w:r>
        <w:t>Externe Schnittstelle 1</w:t>
      </w:r>
    </w:p>
    <w:p w14:paraId="555A871C" w14:textId="77777777" w:rsidR="00070AF2" w:rsidRDefault="00070AF2" w:rsidP="00070AF2">
      <w:pPr>
        <w:pStyle w:val="berschrift4"/>
        <w:shd w:val="clear" w:color="auto" w:fill="FFFFFF"/>
        <w:spacing w:before="288" w:after="72"/>
        <w:rPr>
          <w:ins w:id="125" w:author="Gernot Starke" w:date="2012-06-08T16:58:00Z"/>
          <w:rFonts w:cs="Arial"/>
          <w:color w:val="000000"/>
        </w:rPr>
      </w:pPr>
      <w:ins w:id="126"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2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28" w:author="Gernot Starke" w:date="2012-06-08T16:58:00Z"/>
                <w:rFonts w:ascii="Times" w:hAnsi="Times"/>
                <w:color w:val="333333"/>
              </w:rPr>
            </w:pPr>
            <w:ins w:id="129"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30" w:author="Gernot Starke" w:date="2012-06-08T16:58:00Z"/>
                <w:rFonts w:ascii="Times" w:hAnsi="Times"/>
                <w:color w:val="333333"/>
              </w:rPr>
            </w:pPr>
            <w:ins w:id="131" w:author="Gernot Starke" w:date="2012-06-08T16:58:00Z">
              <w:r>
                <w:rPr>
                  <w:color w:val="333333"/>
                </w:rPr>
                <w:t>&lt;Name der Schnittstelle&gt;</w:t>
              </w:r>
            </w:ins>
          </w:p>
        </w:tc>
      </w:tr>
      <w:tr w:rsidR="00070AF2" w14:paraId="3941F66F" w14:textId="77777777" w:rsidTr="00070AF2">
        <w:trPr>
          <w:ins w:id="13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33" w:author="Gernot Starke" w:date="2012-06-08T16:58:00Z"/>
                <w:rFonts w:ascii="Times" w:hAnsi="Times"/>
                <w:color w:val="333333"/>
              </w:rPr>
            </w:pPr>
            <w:ins w:id="134"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35" w:author="Gernot Starke" w:date="2012-06-08T16:58:00Z"/>
                <w:rFonts w:ascii="Times" w:hAnsi="Times"/>
                <w:color w:val="333333"/>
              </w:rPr>
            </w:pPr>
            <w:ins w:id="136" w:author="Gernot Starke" w:date="2012-06-08T16:58:00Z">
              <w:r>
                <w:rPr>
                  <w:color w:val="333333"/>
                </w:rPr>
                <w:t> </w:t>
              </w:r>
            </w:ins>
          </w:p>
        </w:tc>
      </w:tr>
      <w:tr w:rsidR="00070AF2" w14:paraId="6A33429F" w14:textId="77777777" w:rsidTr="00070AF2">
        <w:trPr>
          <w:ins w:id="13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38" w:author="Gernot Starke" w:date="2012-06-08T16:58:00Z"/>
                <w:rFonts w:ascii="Times" w:hAnsi="Times"/>
                <w:color w:val="333333"/>
              </w:rPr>
            </w:pPr>
            <w:ins w:id="139"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40" w:author="Gernot Starke" w:date="2012-06-08T16:58:00Z"/>
                <w:rFonts w:ascii="Times" w:hAnsi="Times"/>
                <w:color w:val="333333"/>
              </w:rPr>
            </w:pPr>
            <w:ins w:id="141" w:author="Gernot Starke" w:date="2012-06-08T16:58:00Z">
              <w:r>
                <w:rPr>
                  <w:color w:val="333333"/>
                </w:rPr>
                <w:t> </w:t>
              </w:r>
            </w:ins>
          </w:p>
        </w:tc>
      </w:tr>
      <w:tr w:rsidR="00070AF2" w14:paraId="6ECE1DA9"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 </w:t>
              </w:r>
            </w:ins>
          </w:p>
        </w:tc>
      </w:tr>
      <w:tr w:rsidR="00070AF2" w14:paraId="3948BB32"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48" w:author="Gernot Starke" w:date="2012-06-08T16:58:00Z"/>
                <w:rFonts w:ascii="Times" w:hAnsi="Times"/>
                <w:color w:val="333333"/>
              </w:rPr>
            </w:pPr>
            <w:proofErr w:type="spellStart"/>
            <w:ins w:id="149"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52" w:author="Gernot Starke" w:date="2012-06-08T16:58:00Z"/>
          <w:color w:val="333333"/>
        </w:rPr>
      </w:pPr>
      <w:ins w:id="153"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154" w:author="Gernot Starke" w:date="2012-06-08T16:58:00Z"/>
          <w:rFonts w:cs="Arial"/>
          <w:color w:val="000000"/>
        </w:rPr>
      </w:pPr>
      <w:ins w:id="155"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56" w:author="Gernot Starke" w:date="2012-06-08T16:58:00Z"/>
          <w:rFonts w:cs="Arial"/>
          <w:color w:val="000000"/>
        </w:rPr>
      </w:pPr>
      <w:ins w:id="157"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58" w:author="Gernot Starke" w:date="2012-06-08T16:58:00Z"/>
          <w:color w:val="333333"/>
        </w:rPr>
      </w:pPr>
      <w:ins w:id="159"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60" w:author="Gernot Starke" w:date="2012-06-08T16:58:00Z"/>
          <w:rFonts w:cs="Arial"/>
          <w:color w:val="000000"/>
        </w:rPr>
      </w:pPr>
      <w:ins w:id="161"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62" w:author="Gernot Starke" w:date="2012-06-08T16:58:00Z"/>
          <w:color w:val="333333"/>
        </w:rPr>
      </w:pPr>
      <w:ins w:id="163"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64" w:author="Gernot Starke" w:date="2012-06-08T16:58:00Z"/>
          <w:rFonts w:ascii="Arial" w:hAnsi="Arial" w:cs="Arial"/>
          <w:color w:val="333333"/>
        </w:rPr>
      </w:pPr>
      <w:ins w:id="165"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66" w:author="Gernot Starke" w:date="2012-06-08T16:58:00Z"/>
          <w:rFonts w:ascii="Arial" w:hAnsi="Arial" w:cs="Arial"/>
          <w:color w:val="333333"/>
        </w:rPr>
      </w:pPr>
      <w:ins w:id="167"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68" w:author="Gernot Starke" w:date="2012-06-08T16:58:00Z"/>
          <w:rFonts w:cs="Arial"/>
          <w:color w:val="000000"/>
        </w:rPr>
      </w:pPr>
      <w:ins w:id="169"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70" w:author="Gernot Starke" w:date="2012-06-08T16:58:00Z"/>
          <w:rFonts w:cs="Arial"/>
          <w:color w:val="000000"/>
          <w:szCs w:val="24"/>
        </w:rPr>
      </w:pPr>
      <w:ins w:id="171"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72" w:author="Gernot Starke" w:date="2012-06-08T16:58:00Z"/>
          <w:rFonts w:cs="Arial"/>
          <w:color w:val="000000"/>
        </w:rPr>
      </w:pPr>
      <w:ins w:id="173"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74" w:author="Gernot Starke" w:date="2012-06-08T16:58:00Z"/>
          <w:rFonts w:ascii="Arial" w:hAnsi="Arial" w:cs="Arial"/>
          <w:color w:val="333333"/>
        </w:rPr>
      </w:pPr>
      <w:ins w:id="175"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76" w:author="Gernot Starke" w:date="2012-06-08T16:58:00Z"/>
          <w:rFonts w:ascii="Arial" w:hAnsi="Arial" w:cs="Arial"/>
          <w:color w:val="333333"/>
        </w:rPr>
      </w:pPr>
      <w:ins w:id="177"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78" w:author="Gernot Starke" w:date="2012-06-08T16:58:00Z"/>
          <w:rFonts w:ascii="Arial" w:hAnsi="Arial" w:cs="Arial"/>
          <w:color w:val="333333"/>
        </w:rPr>
      </w:pPr>
      <w:ins w:id="179"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80" w:author="Gernot Starke" w:date="2012-06-08T16:58:00Z"/>
          <w:rFonts w:ascii="Arial" w:hAnsi="Arial" w:cs="Arial"/>
          <w:color w:val="333333"/>
        </w:rPr>
      </w:pPr>
      <w:ins w:id="181"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82" w:author="Gernot Starke" w:date="2012-06-08T16:58:00Z"/>
          <w:rFonts w:ascii="Arial" w:hAnsi="Arial" w:cs="Arial"/>
          <w:color w:val="333333"/>
        </w:rPr>
      </w:pPr>
      <w:ins w:id="183"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84" w:author="Gernot Starke" w:date="2012-06-08T16:58:00Z"/>
          <w:rFonts w:cs="Arial"/>
          <w:color w:val="000000"/>
        </w:rPr>
      </w:pPr>
      <w:ins w:id="185"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186" w:author="Gernot Starke" w:date="2012-06-08T16:58:00Z"/>
          <w:rFonts w:cs="Arial"/>
          <w:color w:val="000000"/>
          <w:szCs w:val="24"/>
        </w:rPr>
      </w:pPr>
      <w:ins w:id="187"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188" w:author="Gernot Starke" w:date="2012-06-08T16:58:00Z"/>
          <w:rFonts w:ascii="Arial" w:hAnsi="Arial" w:cs="Arial"/>
          <w:color w:val="333333"/>
        </w:rPr>
      </w:pPr>
      <w:ins w:id="189"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190" w:author="Gernot Starke" w:date="2012-06-08T16:58:00Z"/>
          <w:rFonts w:ascii="Arial" w:hAnsi="Arial" w:cs="Arial"/>
          <w:color w:val="333333"/>
        </w:rPr>
      </w:pPr>
      <w:ins w:id="191"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192" w:author="Gernot Starke" w:date="2012-06-08T16:58:00Z"/>
          <w:rFonts w:ascii="Arial" w:hAnsi="Arial" w:cs="Arial"/>
          <w:color w:val="333333"/>
        </w:rPr>
      </w:pPr>
      <w:ins w:id="193"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194" w:author="Gernot Starke" w:date="2012-06-08T16:58:00Z"/>
          <w:rFonts w:ascii="Arial" w:hAnsi="Arial" w:cs="Arial"/>
          <w:color w:val="333333"/>
        </w:rPr>
      </w:pPr>
      <w:ins w:id="195"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196" w:author="Gernot Starke" w:date="2012-06-08T16:58:00Z"/>
          <w:rFonts w:cs="Arial"/>
          <w:color w:val="000000"/>
        </w:rPr>
      </w:pPr>
      <w:ins w:id="197"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198" w:author="Gernot Starke" w:date="2012-06-08T16:58:00Z"/>
          <w:rFonts w:ascii="Arial" w:hAnsi="Arial" w:cs="Arial"/>
          <w:color w:val="333333"/>
        </w:rPr>
      </w:pPr>
      <w:ins w:id="199"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00" w:author="Gernot Starke" w:date="2012-06-08T16:58:00Z"/>
          <w:rFonts w:cs="Arial"/>
          <w:color w:val="000000"/>
        </w:rPr>
      </w:pPr>
      <w:ins w:id="201" w:author="Gernot Starke" w:date="2012-06-08T16:58:00Z">
        <w:r>
          <w:rPr>
            <w:rStyle w:val="s3"/>
            <w:rFonts w:cs="Arial"/>
            <w:color w:val="000000"/>
          </w:rPr>
          <w:t> </w:t>
        </w:r>
        <w:r>
          <w:rPr>
            <w:rStyle w:val="Beton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02" w:author="Gernot Starke" w:date="2012-06-08T16:58:00Z"/>
          <w:color w:val="333333"/>
        </w:rPr>
      </w:pPr>
      <w:ins w:id="203"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04" w:author="Gernot Starke" w:date="2012-06-08T16:58:00Z"/>
          <w:rFonts w:cs="Arial"/>
          <w:color w:val="000000"/>
        </w:rPr>
      </w:pPr>
      <w:ins w:id="205"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06" w:author="Gernot Starke" w:date="2012-06-08T16:58:00Z"/>
          <w:rFonts w:ascii="Arial" w:hAnsi="Arial" w:cs="Arial"/>
          <w:color w:val="333333"/>
        </w:rPr>
      </w:pPr>
      <w:ins w:id="207"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08" w:author="Gernot Starke" w:date="2012-06-08T16:58:00Z"/>
          <w:rFonts w:cs="Arial"/>
          <w:color w:val="000000"/>
        </w:rPr>
      </w:pPr>
      <w:ins w:id="209"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10" w:author="Gernot Starke" w:date="2012-06-08T16:58:00Z"/>
          <w:rFonts w:ascii="Arial" w:hAnsi="Arial" w:cs="Arial"/>
          <w:color w:val="333333"/>
        </w:rPr>
      </w:pPr>
      <w:ins w:id="211"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12" w:author="Gernot Starke" w:date="2012-06-08T16:58:00Z"/>
          <w:rFonts w:cs="Arial"/>
          <w:color w:val="000000"/>
        </w:rPr>
      </w:pPr>
      <w:ins w:id="213"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14" w:author="Gernot Starke" w:date="2012-06-08T16:58:00Z"/>
          <w:rFonts w:cs="Arial"/>
          <w:color w:val="000000"/>
        </w:rPr>
      </w:pPr>
      <w:ins w:id="215"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16" w:author="Gernot Starke" w:date="2012-06-08T16:58:00Z"/>
          <w:rFonts w:ascii="Arial" w:hAnsi="Arial" w:cs="Arial"/>
          <w:color w:val="333333"/>
        </w:rPr>
      </w:pPr>
      <w:ins w:id="217"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18" w:author="Gernot Starke" w:date="2012-06-08T16:58:00Z"/>
          <w:rFonts w:ascii="Arial" w:hAnsi="Arial" w:cs="Arial"/>
          <w:color w:val="333333"/>
        </w:rPr>
      </w:pPr>
      <w:ins w:id="219"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20" w:author="Gernot Starke" w:date="2012-06-08T16:58:00Z"/>
          <w:rFonts w:ascii="Arial" w:hAnsi="Arial" w:cs="Arial"/>
          <w:color w:val="333333"/>
        </w:rPr>
      </w:pPr>
      <w:ins w:id="221"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22" w:author="Gernot Starke" w:date="2012-06-08T16:58:00Z"/>
          <w:rFonts w:ascii="Arial" w:hAnsi="Arial" w:cs="Arial"/>
          <w:color w:val="333333"/>
        </w:rPr>
      </w:pPr>
      <w:ins w:id="223"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24" w:author="Gernot Starke" w:date="2012-06-08T16:58:00Z"/>
          <w:rFonts w:cs="Arial"/>
          <w:color w:val="000000"/>
        </w:rPr>
      </w:pPr>
      <w:ins w:id="225"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26"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29" w:author="Gernot Starke" w:date="2012-06-08T16:58:00Z"/>
          <w:rFonts w:ascii="Arial" w:hAnsi="Arial" w:cs="Arial"/>
          <w:color w:val="333333"/>
        </w:rPr>
      </w:pPr>
      <w:ins w:id="230"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proofErr w:type="spellStart"/>
      <w:ins w:id="236"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237" w:author="Gernot Starke" w:date="2012-06-08T16:58:00Z"/>
          <w:rFonts w:cs="Arial"/>
          <w:color w:val="000000"/>
        </w:rPr>
      </w:pPr>
      <w:ins w:id="238"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39" w:author="Gernot Starke" w:date="2012-06-08T16:58:00Z"/>
          <w:rFonts w:ascii="Arial" w:hAnsi="Arial" w:cs="Arial"/>
          <w:color w:val="333333"/>
        </w:rPr>
      </w:pPr>
      <w:ins w:id="240"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41" w:author="Gernot Starke" w:date="2012-06-08T16:58:00Z"/>
          <w:rFonts w:ascii="Arial" w:hAnsi="Arial" w:cs="Arial"/>
          <w:color w:val="333333"/>
        </w:rPr>
      </w:pPr>
      <w:ins w:id="242"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43" w:author="Gernot Starke" w:date="2012-06-08T16:58:00Z"/>
          <w:rFonts w:ascii="Arial" w:hAnsi="Arial" w:cs="Arial"/>
          <w:color w:val="333333"/>
        </w:rPr>
      </w:pPr>
      <w:ins w:id="244"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45" w:name="_Toc188159230"/>
      <w:bookmarkEnd w:id="115"/>
      <w:bookmarkEnd w:id="116"/>
      <w:bookmarkEnd w:id="123"/>
      <w:bookmarkEnd w:id="124"/>
      <w:r>
        <w:t>Lösungsstrategie</w:t>
      </w:r>
      <w:bookmarkEnd w:id="245"/>
    </w:p>
    <w:p w14:paraId="516D2FE9" w14:textId="77777777" w:rsidR="00E864AB" w:rsidRPr="00213360" w:rsidRDefault="00E864AB" w:rsidP="00E864AB">
      <w:pPr>
        <w:pStyle w:val="Erluterungberschrift"/>
        <w:rPr>
          <w:vanish w:val="0"/>
        </w:rPr>
      </w:pPr>
      <w:bookmarkStart w:id="246" w:name="OLE_LINK1"/>
      <w:bookmarkStart w:id="247" w:name="OLE_LINK2"/>
      <w:bookmarkStart w:id="248" w:name="OLE_LINK3"/>
      <w:bookmarkStart w:id="249" w:name="OLE_LINK4"/>
      <w:bookmarkStart w:id="250" w:name="OLE_LINK67"/>
      <w:bookmarkStart w:id="251"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46"/>
    <w:bookmarkEnd w:id="247"/>
    <w:bookmarkEnd w:id="248"/>
    <w:bookmarkEnd w:id="249"/>
    <w:p w14:paraId="67ECC960" w14:textId="77777777" w:rsidR="00E864AB" w:rsidRPr="00D62916" w:rsidRDefault="00E864AB" w:rsidP="00E864AB"/>
    <w:p w14:paraId="01F65859" w14:textId="77777777" w:rsidR="00E864AB" w:rsidRPr="00D62916" w:rsidRDefault="00E864AB" w:rsidP="00E864AB">
      <w:pPr>
        <w:pStyle w:val="berschrift1"/>
      </w:pPr>
      <w:bookmarkStart w:id="252" w:name="_Toc161293445"/>
      <w:bookmarkStart w:id="253" w:name="_Toc188159231"/>
      <w:bookmarkEnd w:id="250"/>
      <w:bookmarkEnd w:id="251"/>
      <w:r w:rsidRPr="00D62916">
        <w:t>Bausteinsicht</w:t>
      </w:r>
      <w:bookmarkEnd w:id="252"/>
      <w:bookmarkEnd w:id="253"/>
    </w:p>
    <w:p w14:paraId="62A7F418" w14:textId="77777777" w:rsidR="00E864AB" w:rsidRPr="006B0F7C" w:rsidRDefault="00E864AB" w:rsidP="00E864AB">
      <w:pPr>
        <w:pStyle w:val="Erluterungberschrift"/>
      </w:pPr>
      <w:bookmarkStart w:id="254" w:name="OLE_LINK55"/>
      <w:bookmarkStart w:id="255"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 xml:space="preserve">Die Bausteinsicht ist eine hierarchische Sammlung von </w:t>
      </w:r>
      <w:proofErr w:type="spellStart"/>
      <w:r w:rsidRPr="006B0F7C">
        <w:t>BlackBox</w:t>
      </w:r>
      <w:proofErr w:type="spellEnd"/>
      <w:r w:rsidRPr="006B0F7C">
        <w:t>- und White-Box- Beschreibungen (siehe Abbildung unten):</w:t>
      </w:r>
    </w:p>
    <w:bookmarkEnd w:id="254"/>
    <w:bookmarkEnd w:id="255"/>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56" w:name="OLE_LINK159"/>
      <w:bookmarkStart w:id="257" w:name="OLE_LINK160"/>
      <w:r w:rsidRPr="006B0F7C">
        <w:t xml:space="preserve">Ebene 1 ist die White-Box-Beschreibung des Gesamtsystems (System </w:t>
      </w:r>
      <w:proofErr w:type="spellStart"/>
      <w:r w:rsidRPr="006B0F7C">
        <w:t>under</w:t>
      </w:r>
      <w:proofErr w:type="spellEnd"/>
      <w:r w:rsidRPr="006B0F7C">
        <w:t xml:space="preserve">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56"/>
    <w:bookmarkEnd w:id="257"/>
    <w:p w14:paraId="030C5326" w14:textId="77777777" w:rsidR="00E864AB" w:rsidRPr="006B0F7C" w:rsidRDefault="00E864AB" w:rsidP="00E864AB">
      <w:pPr>
        <w:pStyle w:val="Erluterungstext"/>
      </w:pPr>
      <w:r w:rsidRPr="006B0F7C">
        <w:t xml:space="preserve">Ebene 3 zoomt in die alle Bausteine der Ebene 2 hinein, </w:t>
      </w:r>
      <w:proofErr w:type="spellStart"/>
      <w:r w:rsidRPr="006B0F7C">
        <w:t>u.s.w</w:t>
      </w:r>
      <w:proofErr w:type="spellEnd"/>
      <w:r w:rsidRPr="006B0F7C">
        <w:t>.</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58" w:name="OLE_LINK161"/>
      <w:bookmarkStart w:id="259" w:name="OLE_LINK162"/>
      <w:bookmarkStart w:id="260" w:name="OLE_LINK163"/>
      <w:proofErr w:type="spellStart"/>
      <w:r w:rsidRPr="006B0F7C">
        <w:t>White</w:t>
      </w:r>
      <w:ins w:id="261" w:author="Gernot Starke" w:date="2012-06-08T17:38:00Z">
        <w:r w:rsidR="00FB49C8">
          <w:t>b</w:t>
        </w:r>
      </w:ins>
      <w:del w:id="262" w:author="Gernot Starke" w:date="2012-06-08T17:38:00Z">
        <w:r w:rsidRPr="006B0F7C" w:rsidDel="00FB49C8">
          <w:delText>-B</w:delText>
        </w:r>
      </w:del>
      <w:r w:rsidRPr="006B0F7C">
        <w:t>ox</w:t>
      </w:r>
      <w:proofErr w:type="spellEnd"/>
      <w:r w:rsidRPr="006B0F7C">
        <w:t>-Template: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63" w:author="Gernot Starke" w:date="2012-06-08T17:37:00Z">
        <w:r w:rsidR="00FB49C8">
          <w:t>erstellen</w:t>
        </w:r>
      </w:ins>
      <w:r w:rsidRPr="006B0F7C">
        <w:t>.</w:t>
      </w:r>
    </w:p>
    <w:p w14:paraId="24C4A799" w14:textId="77777777" w:rsidR="00FB49C8" w:rsidRDefault="00FB49C8" w:rsidP="00E864AB">
      <w:pPr>
        <w:pStyle w:val="Erluterungstext"/>
        <w:rPr>
          <w:ins w:id="264" w:author="Gernot Starke" w:date="2012-06-08T17:37:00Z"/>
        </w:rPr>
      </w:pPr>
    </w:p>
    <w:p w14:paraId="3D33DC30" w14:textId="0992E586" w:rsidR="00FB49C8" w:rsidRDefault="00FB49C8" w:rsidP="00FB49C8">
      <w:pPr>
        <w:pStyle w:val="Erluterungberschrift"/>
        <w:rPr>
          <w:ins w:id="265" w:author="Gernot Starke" w:date="2012-06-08T17:37:00Z"/>
        </w:rPr>
        <w:pPrChange w:id="266" w:author="Gernot Starke" w:date="2012-06-08T17:38:00Z">
          <w:pPr>
            <w:pStyle w:val="Erluterungstext"/>
          </w:pPr>
        </w:pPrChange>
      </w:pPr>
      <w:ins w:id="267" w:author="Gernot Starke" w:date="2012-06-08T17:37:00Z">
        <w:r>
          <w:t>Blackbox-Template</w:t>
        </w:r>
      </w:ins>
    </w:p>
    <w:p w14:paraId="21EE4CBC" w14:textId="24465E36" w:rsidR="00E864AB" w:rsidRPr="006B0F7C" w:rsidDel="00FB49C8" w:rsidRDefault="00E864AB" w:rsidP="00E864AB">
      <w:pPr>
        <w:pStyle w:val="Erluterungstext"/>
        <w:rPr>
          <w:del w:id="268" w:author="Gernot Starke" w:date="2012-06-08T17:38:00Z"/>
        </w:rPr>
      </w:pPr>
      <w:del w:id="269"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70" w:author="Gernot Starke" w:date="2012-06-08T17:38:00Z">
        <w:r w:rsidR="00FB49C8">
          <w:t xml:space="preserve">Sie </w:t>
        </w:r>
      </w:ins>
      <w:r w:rsidRPr="006B0F7C">
        <w:t xml:space="preserve">folgende Angaben </w:t>
      </w:r>
      <w:del w:id="271" w:author="Gernot Starke" w:date="2012-06-08T17:38:00Z">
        <w:r w:rsidRPr="006B0F7C" w:rsidDel="00FB49C8">
          <w:delText>gemacht werden</w:delText>
        </w:r>
      </w:del>
      <w:ins w:id="272"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58"/>
    <w:bookmarkEnd w:id="259"/>
    <w:bookmarkEnd w:id="260"/>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73" w:name="_Toc161293446"/>
      <w:bookmarkStart w:id="274" w:name="_Toc188159232"/>
      <w:bookmarkStart w:id="275" w:name="OLE_LINK53"/>
      <w:bookmarkStart w:id="276" w:name="OLE_LINK54"/>
      <w:r w:rsidRPr="00D62916">
        <w:t>Ebene 1</w:t>
      </w:r>
      <w:bookmarkEnd w:id="273"/>
      <w:bookmarkEnd w:id="274"/>
    </w:p>
    <w:p w14:paraId="46176AFB" w14:textId="77777777" w:rsidR="00E864AB" w:rsidRPr="00D62916" w:rsidRDefault="00E864AB" w:rsidP="00E864AB">
      <w:pPr>
        <w:pStyle w:val="Erluterungstext"/>
      </w:pPr>
      <w:r w:rsidRPr="00D62916">
        <w:t xml:space="preserve">An dieser Stelle beschreiben Sie die White-Box-Sicht der Ebene 1 gemäß dem </w:t>
      </w:r>
      <w:proofErr w:type="spellStart"/>
      <w:r w:rsidRPr="00D62916">
        <w:t>Whitebox</w:t>
      </w:r>
      <w:proofErr w:type="spellEnd"/>
      <w:r w:rsidRPr="00D62916">
        <w:t xml:space="preserve">-Template. Die Struktur </w:t>
      </w:r>
      <w:proofErr w:type="gramStart"/>
      <w:r w:rsidRPr="00D62916">
        <w:t>ist im folgenden</w:t>
      </w:r>
      <w:proofErr w:type="gramEnd"/>
      <w:r w:rsidRPr="00D62916">
        <w:t xml:space="preserve">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 xml:space="preserve">Sinnvoll sind hier auch </w:t>
      </w:r>
      <w:proofErr w:type="gramStart"/>
      <w:r w:rsidRPr="00D62916">
        <w:t>Beschreibungen der wichtige Begründungen, die zu dieser Struktur führen, insbesondere die Beschreibung der Abhängigkeiten (Beziehungen) zwischen den Bausteinen dieser Ebene.</w:t>
      </w:r>
      <w:proofErr w:type="gramEnd"/>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75"/>
    <w:bookmarkEnd w:id="276"/>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277" w:name="_Toc161293447"/>
      <w:bookmarkStart w:id="278" w:name="_Toc188159233"/>
      <w:r w:rsidRPr="00D62916">
        <w:t>Ebene 2</w:t>
      </w:r>
      <w:bookmarkEnd w:id="277"/>
      <w:bookmarkEnd w:id="278"/>
    </w:p>
    <w:p w14:paraId="386138A4" w14:textId="77777777" w:rsidR="00E864AB" w:rsidRPr="006B0F7C" w:rsidRDefault="00E864AB" w:rsidP="00E864AB">
      <w:pPr>
        <w:pStyle w:val="Erluterungstext"/>
      </w:pPr>
      <w:r w:rsidRPr="006B0F7C">
        <w:t xml:space="preserve">An dieser Stelle beschreiben Sie die White-Box-Sichten aller Bausteine der Ebene 1 als Folge von White-Box-Templates. Die Struktur </w:t>
      </w:r>
      <w:proofErr w:type="gramStart"/>
      <w:r w:rsidRPr="006B0F7C">
        <w:t>ist im folgenden</w:t>
      </w:r>
      <w:proofErr w:type="gramEnd"/>
      <w:r w:rsidRPr="006B0F7C">
        <w:t xml:space="preserve"> bereits vorgegeben. Die Struktur </w:t>
      </w:r>
      <w:proofErr w:type="gramStart"/>
      <w:r w:rsidRPr="006B0F7C">
        <w:t>ist im folgenden</w:t>
      </w:r>
      <w:proofErr w:type="gramEnd"/>
      <w:r w:rsidRPr="006B0F7C">
        <w:t xml:space="preserve">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79" w:name="_Toc161293448"/>
      <w:bookmarkStart w:id="280" w:name="_Toc188159234"/>
      <w:r w:rsidRPr="00D62916">
        <w:t>Ebene 3</w:t>
      </w:r>
      <w:bookmarkEnd w:id="279"/>
      <w:bookmarkEnd w:id="280"/>
    </w:p>
    <w:p w14:paraId="65C34454" w14:textId="77777777" w:rsidR="00E864AB" w:rsidRPr="00D62916" w:rsidRDefault="00E864AB" w:rsidP="00E864AB">
      <w:pPr>
        <w:pStyle w:val="Erluterungstext"/>
      </w:pPr>
      <w:r w:rsidRPr="00D62916">
        <w:t xml:space="preserve">An dieser Stelle beschreiben Sie die White-Box- Sichten aller Bausteine der Ebene 2 als Folge von White-Box-Templates. Die Struktur ist identisch mit der Struktur auf Ebene 2. Kopieren Sie die entsprechenden Gliederungspunkte </w:t>
      </w:r>
      <w:proofErr w:type="spellStart"/>
      <w:r w:rsidRPr="00D62916">
        <w:t>hierhier</w:t>
      </w:r>
      <w:proofErr w:type="spellEnd"/>
      <w:r w:rsidRPr="00D62916">
        <w:t>.</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bookmarkStart w:id="281" w:name="_GoBack"/>
      <w:bookmarkEnd w:id="281"/>
    </w:p>
    <w:p w14:paraId="666C7A18" w14:textId="77777777" w:rsidR="00E864AB" w:rsidRPr="00D62916" w:rsidRDefault="00E864AB" w:rsidP="00E864AB">
      <w:pPr>
        <w:pStyle w:val="berschrift1"/>
      </w:pPr>
      <w:bookmarkStart w:id="282" w:name="_Toc161293449"/>
      <w:bookmarkStart w:id="283" w:name="_Toc188159235"/>
      <w:r w:rsidRPr="00D62916">
        <w:t>Laufzeitsicht</w:t>
      </w:r>
      <w:bookmarkEnd w:id="282"/>
      <w:bookmarkEnd w:id="283"/>
    </w:p>
    <w:p w14:paraId="6A94E500" w14:textId="77777777" w:rsidR="00E864AB" w:rsidRPr="00D62916" w:rsidRDefault="00E864AB" w:rsidP="00E864AB">
      <w:pPr>
        <w:pStyle w:val="Erluterungberschrift"/>
      </w:pPr>
      <w:bookmarkStart w:id="284" w:name="OLE_LINK69"/>
      <w:bookmarkStart w:id="285" w:name="OLE_LINK70"/>
      <w:r w:rsidRPr="00D62916">
        <w:t>Inhalt</w:t>
      </w:r>
    </w:p>
    <w:p w14:paraId="0324EFD1" w14:textId="77777777" w:rsidR="00E864AB" w:rsidRPr="00D62916" w:rsidRDefault="00E864AB" w:rsidP="00E864AB">
      <w:pPr>
        <w:pStyle w:val="Erluterungstext"/>
      </w:pPr>
      <w:r w:rsidRPr="00D62916">
        <w:t xml:space="preserve">Diese Sicht beschreibt, wie sich die Bausteine des Systems als Laufzeitelemente (Prozesse, Tasks, </w:t>
      </w:r>
      <w:proofErr w:type="spellStart"/>
      <w:r w:rsidRPr="00D62916">
        <w:t>Activities</w:t>
      </w:r>
      <w:proofErr w:type="spellEnd"/>
      <w:r w:rsidRPr="00D62916">
        <w:t>,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 xml:space="preserve">Wie werden die wichtigsten </w:t>
      </w:r>
      <w:proofErr w:type="spellStart"/>
      <w:r w:rsidRPr="00D62916">
        <w:t>Use</w:t>
      </w:r>
      <w:proofErr w:type="spellEnd"/>
      <w:r w:rsidRPr="00D62916">
        <w:t>-Cases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w:t>
      </w:r>
      <w:proofErr w:type="gramStart"/>
      <w:r w:rsidRPr="00D62916">
        <w:t>, überwacht</w:t>
      </w:r>
      <w:proofErr w:type="gramEnd"/>
      <w:r w:rsidRPr="00D62916">
        <w:t xml:space="preserve">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286" w:name="_Toc161293450"/>
      <w:bookmarkStart w:id="287" w:name="_Toc188159236"/>
      <w:bookmarkEnd w:id="284"/>
      <w:bookmarkEnd w:id="285"/>
      <w:r w:rsidRPr="00D62916">
        <w:t>Laufzeitszenario 1</w:t>
      </w:r>
      <w:bookmarkEnd w:id="286"/>
      <w:bookmarkEnd w:id="287"/>
    </w:p>
    <w:p w14:paraId="11FACFCC" w14:textId="77777777" w:rsidR="00E864AB" w:rsidRPr="00D62916" w:rsidRDefault="00E864AB" w:rsidP="00E864AB">
      <w:pPr>
        <w:pStyle w:val="ErluterungstextBullets"/>
      </w:pPr>
      <w:bookmarkStart w:id="288" w:name="OLE_LINK71"/>
      <w:bookmarkStart w:id="289"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288"/>
    <w:bookmarkEnd w:id="289"/>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290" w:name="_Toc161293451"/>
      <w:bookmarkStart w:id="291" w:name="_Toc188159237"/>
      <w:r w:rsidRPr="00D62916">
        <w:t>Laufzeitszenario 2</w:t>
      </w:r>
      <w:bookmarkEnd w:id="290"/>
      <w:bookmarkEnd w:id="291"/>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292" w:name="_Toc161293452"/>
      <w:bookmarkStart w:id="293" w:name="_Toc188159238"/>
      <w:r w:rsidRPr="00D62916">
        <w:t>...</w:t>
      </w:r>
      <w:bookmarkEnd w:id="292"/>
      <w:bookmarkEnd w:id="293"/>
    </w:p>
    <w:p w14:paraId="2445C941" w14:textId="77777777" w:rsidR="00E864AB" w:rsidRPr="00D62916" w:rsidRDefault="00E864AB" w:rsidP="00E864AB"/>
    <w:p w14:paraId="24469629" w14:textId="77777777" w:rsidR="00E864AB" w:rsidRPr="00D62916" w:rsidRDefault="00E864AB" w:rsidP="00E864AB">
      <w:pPr>
        <w:pStyle w:val="berschrift2"/>
      </w:pPr>
      <w:bookmarkStart w:id="294" w:name="_Toc161293453"/>
      <w:bookmarkStart w:id="295" w:name="_Toc188159239"/>
      <w:r w:rsidRPr="00D62916">
        <w:t>Laufzeitszenario n</w:t>
      </w:r>
      <w:bookmarkEnd w:id="294"/>
      <w:bookmarkEnd w:id="295"/>
    </w:p>
    <w:p w14:paraId="42FB6AAD" w14:textId="5E848785" w:rsidR="00E864AB" w:rsidRPr="00D62916" w:rsidDel="007E7731" w:rsidRDefault="00E864AB" w:rsidP="00E864AB">
      <w:pPr>
        <w:pStyle w:val="ErluterungstextBullets"/>
        <w:rPr>
          <w:del w:id="296" w:author="Gernot Starke" w:date="2012-01-14T10:02:00Z"/>
        </w:rPr>
      </w:pPr>
      <w:del w:id="297"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298" w:author="Gernot Starke" w:date="2012-01-14T10:02:00Z"/>
        </w:rPr>
      </w:pPr>
      <w:del w:id="299"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00" w:name="_Toc161293454"/>
      <w:bookmarkStart w:id="301" w:name="_Toc188159240"/>
      <w:r w:rsidRPr="00D62916">
        <w:t>Verteilungssicht</w:t>
      </w:r>
      <w:bookmarkEnd w:id="300"/>
      <w:bookmarkEnd w:id="301"/>
    </w:p>
    <w:p w14:paraId="56EA0841" w14:textId="77777777" w:rsidR="00E864AB" w:rsidRPr="00D62916" w:rsidRDefault="00E864AB" w:rsidP="00E864AB">
      <w:pPr>
        <w:pStyle w:val="Erluterungberschrift"/>
      </w:pPr>
      <w:bookmarkStart w:id="302" w:name="OLE_LINK73"/>
      <w:bookmarkStart w:id="303" w:name="OLE_LINK74"/>
      <w:r w:rsidRPr="00D62916">
        <w:t>Inhalt</w:t>
      </w:r>
    </w:p>
    <w:p w14:paraId="6B4B8299" w14:textId="77777777" w:rsidR="00E864AB" w:rsidRPr="00D62916" w:rsidRDefault="00E864AB" w:rsidP="00E864AB">
      <w:pPr>
        <w:pStyle w:val="Erluterungstext"/>
      </w:pPr>
      <w:r w:rsidRPr="00D62916">
        <w:t xml:space="preserve">Diese Sicht beschreibt, in welcher Umgebung das System abläuft. Sie beschreiben die geographische Verteilung Ihres Systems oder die Struktur der Hardwarekomponenten, auf denen die Software abläuft. Sie dokumentiert Rechner, Prozessoren, </w:t>
      </w:r>
      <w:proofErr w:type="spellStart"/>
      <w:r w:rsidRPr="00D62916">
        <w:t>Netztopologien</w:t>
      </w:r>
      <w:proofErr w:type="spellEnd"/>
      <w:r w:rsidRPr="00D62916">
        <w:t xml:space="preserve">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w:t>
      </w:r>
      <w:proofErr w:type="spellStart"/>
      <w:r w:rsidRPr="00D62916">
        <w:t>deployment</w:t>
      </w:r>
      <w:proofErr w:type="spellEnd"/>
      <w:r w:rsidRPr="00D62916">
        <w:t xml:space="preserve"> </w:t>
      </w:r>
      <w:proofErr w:type="spellStart"/>
      <w:r w:rsidRPr="00D62916">
        <w:t>artifacts</w:t>
      </w:r>
      <w:proofErr w:type="spellEnd"/>
      <w:r w:rsidRPr="00D62916">
        <w:t xml:space="preserve"> oder </w:t>
      </w:r>
      <w:proofErr w:type="spellStart"/>
      <w:r w:rsidRPr="00D62916">
        <w:t>deployment</w:t>
      </w:r>
      <w:proofErr w:type="spellEnd"/>
      <w:r w:rsidRPr="00D62916">
        <w:t xml:space="preserve"> </w:t>
      </w:r>
      <w:proofErr w:type="spellStart"/>
      <w:r w:rsidRPr="00D62916">
        <w:t>units</w:t>
      </w:r>
      <w:proofErr w:type="spellEnd"/>
      <w:r w:rsidRPr="00D62916">
        <w:t>).</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w:t>
      </w:r>
      <w:proofErr w:type="gramStart"/>
      <w:r w:rsidRPr="00D62916">
        <w:t>- )</w:t>
      </w:r>
      <w:proofErr w:type="gramEnd"/>
      <w:r w:rsidRPr="00D62916">
        <w:t>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w:t>
      </w:r>
      <w:proofErr w:type="spellStart"/>
      <w:r w:rsidRPr="00D62916">
        <w:t>Deployment</w:t>
      </w:r>
      <w:proofErr w:type="spellEnd"/>
      <w:r w:rsidRPr="00D62916">
        <w:t xml:space="preserve"> </w:t>
      </w:r>
      <w:proofErr w:type="spellStart"/>
      <w:r w:rsidRPr="00D62916">
        <w:t>diagrams</w:t>
      </w:r>
      <w:proofErr w:type="spellEnd"/>
      <w:r w:rsidRPr="00D62916">
        <w:t>) eine Diagrammart zur Verfügung</w:t>
      </w:r>
      <w:proofErr w:type="gramStart"/>
      <w:r w:rsidRPr="00D62916">
        <w:t>, um</w:t>
      </w:r>
      <w:proofErr w:type="gramEnd"/>
      <w:r w:rsidRPr="00D62916">
        <w:t xml:space="preserve"> diese Sicht auszudrücken. Nutzen Sie diese, evtl. auch geschachtelt, wenn Ihre Verteilungsstruktur es verlangt. (Das oberste </w:t>
      </w:r>
      <w:proofErr w:type="spellStart"/>
      <w:r w:rsidRPr="00D62916">
        <w:t>Deployment</w:t>
      </w:r>
      <w:proofErr w:type="spellEnd"/>
      <w:r w:rsidRPr="00D62916">
        <w:t xml:space="preserve">- Diagramm sollte bereits in Ihrer Kontextsicht enthalten sein mit Ihrer Infrastruktur als EINE Black-Box. Jetzt zoomen Sie in diese Infrastruktur mit weiteren </w:t>
      </w:r>
      <w:proofErr w:type="spellStart"/>
      <w:r w:rsidRPr="00D62916">
        <w:t>Deployment</w:t>
      </w:r>
      <w:proofErr w:type="spellEnd"/>
      <w:r w:rsidRPr="00D62916">
        <w: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04" w:name="_Toc161293455"/>
      <w:bookmarkStart w:id="305" w:name="_Toc188159241"/>
      <w:bookmarkEnd w:id="302"/>
      <w:bookmarkEnd w:id="303"/>
      <w:r w:rsidRPr="00D62916">
        <w:t>Infrastruktur Ebene 1</w:t>
      </w:r>
      <w:bookmarkEnd w:id="304"/>
      <w:bookmarkEnd w:id="305"/>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06" w:name="OLE_LINK75"/>
      <w:bookmarkStart w:id="307"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 xml:space="preserve">beschreibt wichtige Begründungen, die zu dieser Verteilungsstruktur, d.h. zur Auswahl der Knoten und </w:t>
      </w:r>
      <w:proofErr w:type="spellStart"/>
      <w:r w:rsidRPr="00D62916">
        <w:t>zhur</w:t>
      </w:r>
      <w:proofErr w:type="spellEnd"/>
      <w:r w:rsidRPr="00D62916">
        <w:t xml:space="preserve">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06"/>
    <w:bookmarkEnd w:id="307"/>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08" w:name="OLE_LINK77"/>
      <w:bookmarkStart w:id="309" w:name="OLE_LINK78"/>
      <w:r w:rsidRPr="00D62916">
        <w:t>Struktur gemäß Knoten-Template (</w:t>
      </w:r>
      <w:proofErr w:type="spellStart"/>
      <w:r w:rsidRPr="00D62916">
        <w:t>node</w:t>
      </w:r>
      <w:proofErr w:type="spellEnd"/>
      <w:r w:rsidRPr="00D62916">
        <w:t>-template):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10" w:name="OLE_LINK79"/>
      <w:bookmarkStart w:id="311" w:name="OLE_LINK80"/>
      <w:bookmarkEnd w:id="308"/>
      <w:bookmarkEnd w:id="309"/>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10"/>
    <w:bookmarkEnd w:id="311"/>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12" w:name="OLE_LINK83"/>
      <w:bookmarkStart w:id="313"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 xml:space="preserve">Spezifizieren Sie </w:t>
      </w:r>
      <w:proofErr w:type="spellStart"/>
      <w:r w:rsidRPr="00D62916">
        <w:t>mindest</w:t>
      </w:r>
      <w:proofErr w:type="spellEnd"/>
      <w:r w:rsidRPr="00D62916">
        <w:t xml:space="preserve">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w:t>
      </w:r>
      <w:proofErr w:type="spellStart"/>
      <w:r w:rsidRPr="00D62916">
        <w:t>z.B</w:t>
      </w:r>
      <w:proofErr w:type="spellEnd"/>
      <w:r w:rsidRPr="00D62916">
        <w:t>: CAN-Bus, 10Mbit Ethernet, Druckerkabel, ...).</w:t>
      </w:r>
    </w:p>
    <w:bookmarkEnd w:id="312"/>
    <w:bookmarkEnd w:id="313"/>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14" w:name="_Toc161293456"/>
      <w:bookmarkStart w:id="315" w:name="_Toc188159242"/>
      <w:r w:rsidRPr="00D62916">
        <w:t>Infrastruktur Ebene 2</w:t>
      </w:r>
      <w:bookmarkEnd w:id="314"/>
      <w:bookmarkEnd w:id="315"/>
    </w:p>
    <w:p w14:paraId="3D085BF9" w14:textId="77777777" w:rsidR="00E864AB" w:rsidRPr="00D62916" w:rsidRDefault="00E864AB" w:rsidP="00E864AB">
      <w:pPr>
        <w:pStyle w:val="Erluterungberschrift"/>
      </w:pPr>
      <w:bookmarkStart w:id="316" w:name="OLE_LINK81"/>
      <w:bookmarkStart w:id="317" w:name="OLE_LINK82"/>
      <w:r w:rsidRPr="00D62916">
        <w:t>Inhalt</w:t>
      </w:r>
    </w:p>
    <w:p w14:paraId="04BD4630" w14:textId="77777777" w:rsidR="00E864AB" w:rsidRPr="00D62916" w:rsidRDefault="00E864AB" w:rsidP="00E864AB">
      <w:pPr>
        <w:pStyle w:val="Erluterungstext"/>
      </w:pPr>
      <w:r w:rsidRPr="00D62916">
        <w:t xml:space="preserve">Weitere </w:t>
      </w:r>
      <w:proofErr w:type="spellStart"/>
      <w:r w:rsidRPr="00D62916">
        <w:t>Deploymentdiagramme</w:t>
      </w:r>
      <w:proofErr w:type="spellEnd"/>
      <w:r w:rsidRPr="00D62916">
        <w:t xml:space="preserv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w:t>
      </w:r>
      <w:proofErr w:type="gramStart"/>
      <w:r w:rsidRPr="00D62916">
        <w:t>, wie</w:t>
      </w:r>
      <w:proofErr w:type="gramEnd"/>
      <w:r w:rsidRPr="00D62916">
        <w:t xml:space="preserve"> Sie es für die Verteilung der Software benötigen.</w:t>
      </w:r>
    </w:p>
    <w:bookmarkEnd w:id="316"/>
    <w:bookmarkEnd w:id="317"/>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18" w:author="Gernot Starke" w:date="2012-01-14T10:01:00Z"/>
        </w:rPr>
      </w:pPr>
      <w:bookmarkStart w:id="319" w:name="_Toc161293457"/>
      <w:del w:id="320" w:author="Gernot Starke" w:date="2012-01-14T10:01:00Z">
        <w:r w:rsidRPr="00D62916" w:rsidDel="007E7731">
          <w:delText>Typische Muster, Strukturen und Abläufe</w:delText>
        </w:r>
        <w:bookmarkEnd w:id="319"/>
      </w:del>
    </w:p>
    <w:p w14:paraId="57A0955A" w14:textId="69D94029" w:rsidR="00E864AB" w:rsidRPr="00D62916" w:rsidDel="007E7731" w:rsidRDefault="00E864AB" w:rsidP="00E864AB">
      <w:pPr>
        <w:pStyle w:val="berschrift2"/>
        <w:rPr>
          <w:del w:id="321" w:author="Gernot Starke" w:date="2012-01-14T10:01:00Z"/>
        </w:rPr>
      </w:pPr>
      <w:bookmarkStart w:id="322" w:name="_Toc161293458"/>
      <w:del w:id="323" w:author="Gernot Starke" w:date="2012-01-14T10:01:00Z">
        <w:r w:rsidRPr="00D62916" w:rsidDel="007E7731">
          <w:delText>Typische Muster und Strukturen</w:delText>
        </w:r>
        <w:bookmarkEnd w:id="322"/>
      </w:del>
    </w:p>
    <w:p w14:paraId="468E90B6" w14:textId="4E7F53A3" w:rsidR="00E864AB" w:rsidRPr="00D62916" w:rsidDel="007E7731" w:rsidRDefault="00E864AB" w:rsidP="00E864AB">
      <w:pPr>
        <w:spacing w:before="56" w:after="113"/>
        <w:rPr>
          <w:del w:id="324" w:author="Gernot Starke" w:date="2012-01-14T10:01:00Z"/>
          <w:rFonts w:cs="Arial"/>
          <w:sz w:val="20"/>
        </w:rPr>
      </w:pPr>
    </w:p>
    <w:p w14:paraId="665268FC" w14:textId="05B87FE4" w:rsidR="00E864AB" w:rsidRPr="00D62916" w:rsidDel="007E7731" w:rsidRDefault="00E864AB" w:rsidP="00E864AB">
      <w:pPr>
        <w:spacing w:before="56" w:after="113"/>
        <w:rPr>
          <w:del w:id="325" w:author="Gernot Starke" w:date="2012-01-14T10:01:00Z"/>
          <w:rFonts w:cs="Arial"/>
          <w:sz w:val="20"/>
        </w:rPr>
      </w:pPr>
    </w:p>
    <w:p w14:paraId="029287B5" w14:textId="120F01FB" w:rsidR="00E864AB" w:rsidRPr="00D62916" w:rsidDel="007E7731" w:rsidRDefault="00E864AB" w:rsidP="00E864AB">
      <w:pPr>
        <w:pStyle w:val="berschrift2"/>
        <w:rPr>
          <w:del w:id="326" w:author="Gernot Starke" w:date="2012-01-14T10:01:00Z"/>
        </w:rPr>
      </w:pPr>
      <w:bookmarkStart w:id="327" w:name="_Toc161293459"/>
      <w:del w:id="328" w:author="Gernot Starke" w:date="2012-01-14T10:01:00Z">
        <w:r w:rsidRPr="00D62916" w:rsidDel="007E7731">
          <w:delText>Typische Abläufe</w:delText>
        </w:r>
        <w:bookmarkEnd w:id="327"/>
      </w:del>
    </w:p>
    <w:p w14:paraId="4D76B088" w14:textId="64CBBDD8" w:rsidR="00E864AB" w:rsidRPr="00D62916" w:rsidDel="007E7731" w:rsidRDefault="00E864AB" w:rsidP="00E864AB">
      <w:pPr>
        <w:spacing w:before="56" w:after="113"/>
        <w:rPr>
          <w:del w:id="329" w:author="Gernot Starke" w:date="2012-01-14T10:01:00Z"/>
          <w:rFonts w:cs="Arial"/>
          <w:sz w:val="20"/>
        </w:rPr>
      </w:pPr>
    </w:p>
    <w:p w14:paraId="5D5F2267" w14:textId="74AD825E" w:rsidR="00E864AB" w:rsidRPr="00D62916" w:rsidRDefault="00E864AB" w:rsidP="00E864AB">
      <w:pPr>
        <w:pStyle w:val="berschrift1"/>
      </w:pPr>
      <w:bookmarkStart w:id="330" w:name="_Toc161293460"/>
      <w:bookmarkStart w:id="331" w:name="_Toc188159243"/>
      <w:r w:rsidRPr="00D62916">
        <w:t>Konzepte</w:t>
      </w:r>
      <w:bookmarkEnd w:id="330"/>
      <w:bookmarkEnd w:id="331"/>
    </w:p>
    <w:p w14:paraId="25B7B0D2" w14:textId="77777777" w:rsidR="00E864AB" w:rsidRPr="00D62916" w:rsidRDefault="00E864AB" w:rsidP="00E864AB">
      <w:pPr>
        <w:pStyle w:val="Erluterungberschrift"/>
      </w:pPr>
      <w:bookmarkStart w:id="332" w:name="OLE_LINK85"/>
      <w:bookmarkStart w:id="333" w:name="OLE_LINK86"/>
      <w:r w:rsidRPr="00D62916">
        <w:t xml:space="preserve">Inhalt: </w:t>
      </w:r>
    </w:p>
    <w:p w14:paraId="1307353E" w14:textId="7A5AC08A" w:rsidR="00E864AB" w:rsidRPr="00D62916" w:rsidRDefault="00E864AB" w:rsidP="00E864AB">
      <w:pPr>
        <w:pStyle w:val="Erluterungstext"/>
      </w:pPr>
      <w:commentRangeStart w:id="334"/>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w:t>
      </w:r>
      <w:proofErr w:type="gramStart"/>
      <w:r w:rsidRPr="00D62916">
        <w:t>, wo</w:t>
      </w:r>
      <w:proofErr w:type="gramEnd"/>
      <w:r w:rsidRPr="00D62916">
        <w:t xml:space="preserve">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32"/>
    <w:bookmarkEnd w:id="333"/>
    <w:p w14:paraId="11E89A6B" w14:textId="77777777" w:rsidR="00E864AB" w:rsidRDefault="00E864AB" w:rsidP="00E864AB">
      <w:pPr>
        <w:spacing w:before="56" w:after="113"/>
        <w:rPr>
          <w:rFonts w:cs="Arial"/>
          <w:sz w:val="20"/>
        </w:rPr>
      </w:pPr>
    </w:p>
    <w:commentRangeEnd w:id="334"/>
    <w:p w14:paraId="142C5389" w14:textId="77777777" w:rsidR="005675D4" w:rsidRPr="00D62916" w:rsidRDefault="007E7731" w:rsidP="00E864AB">
      <w:pPr>
        <w:spacing w:before="56" w:after="113"/>
        <w:rPr>
          <w:rFonts w:cs="Arial"/>
          <w:sz w:val="20"/>
        </w:rPr>
      </w:pPr>
      <w:r>
        <w:rPr>
          <w:rStyle w:val="Kommentarzeichen"/>
        </w:rPr>
        <w:commentReference w:id="334"/>
      </w:r>
    </w:p>
    <w:p w14:paraId="39B5A2CF" w14:textId="77777777" w:rsidR="00E25035" w:rsidRDefault="00E25035" w:rsidP="00E25035">
      <w:pPr>
        <w:pStyle w:val="berschrift2"/>
      </w:pPr>
      <w:bookmarkStart w:id="335" w:name="_Toc188159244"/>
      <w:bookmarkStart w:id="336" w:name="_Toc161293461"/>
      <w:bookmarkStart w:id="337" w:name="OLE_LINK29"/>
      <w:bookmarkStart w:id="338" w:name="OLE_LINK30"/>
      <w:commentRangeStart w:id="339"/>
      <w:r>
        <w:t>Fachliche Strukturen und Modelle</w:t>
      </w:r>
      <w:bookmarkEnd w:id="335"/>
    </w:p>
    <w:p w14:paraId="0833BD76" w14:textId="77777777" w:rsidR="00E25035" w:rsidRDefault="00E25035" w:rsidP="00E25035">
      <w:pPr>
        <w:pStyle w:val="Erluterungstext"/>
      </w:pPr>
      <w:bookmarkStart w:id="340" w:name="OLE_LINK87"/>
      <w:bookmarkStart w:id="341"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038D5BE1" w14:textId="6BFF0AA1" w:rsidR="005675D4" w:rsidRDefault="007E7731" w:rsidP="00E864AB">
      <w:pPr>
        <w:pStyle w:val="berschrift2"/>
      </w:pPr>
      <w:bookmarkStart w:id="342" w:name="_Toc188159245"/>
      <w:bookmarkEnd w:id="340"/>
      <w:bookmarkEnd w:id="341"/>
      <w:bookmarkEnd w:id="337"/>
      <w:bookmarkEnd w:id="338"/>
      <w:commentRangeEnd w:id="339"/>
      <w:r>
        <w:rPr>
          <w:rStyle w:val="Kommentarzeichen"/>
          <w:rFonts w:cs="Times New Roman"/>
          <w:b w:val="0"/>
          <w:bCs w:val="0"/>
          <w:iCs w:val="0"/>
          <w:szCs w:val="24"/>
        </w:rPr>
        <w:commentReference w:id="339"/>
      </w:r>
      <w:commentRangeStart w:id="343"/>
      <w:r w:rsidR="005675D4">
        <w:t>Typische Muster und Strukturen</w:t>
      </w:r>
      <w:bookmarkEnd w:id="342"/>
    </w:p>
    <w:p w14:paraId="610A878D" w14:textId="3F5308A2" w:rsidR="005675D4" w:rsidRPr="005675D4" w:rsidRDefault="0080023D" w:rsidP="00E25035">
      <w:pPr>
        <w:pStyle w:val="Erluterungstext"/>
      </w:pPr>
      <w:bookmarkStart w:id="344" w:name="OLE_LINK5"/>
      <w:bookmarkStart w:id="345" w:name="OLE_LINK6"/>
      <w:bookmarkStart w:id="346" w:name="OLE_LINK89"/>
      <w:bookmarkStart w:id="347" w:name="OLE_LINK90"/>
      <w:r>
        <w:t>O</w:t>
      </w:r>
      <w:r w:rsidR="00E25035">
        <w:t>ftmals tauchen einige typische Lösungss</w:t>
      </w:r>
      <w:r>
        <w:t xml:space="preserve">trukturen oder Grundmuster an mehren Stellen der Architektur auf. Beispiele dafür sind die Abhängigkeiten zwischen </w:t>
      </w:r>
      <w:proofErr w:type="spellStart"/>
      <w:r>
        <w:t>Persistenzschicht</w:t>
      </w:r>
      <w:proofErr w:type="spellEnd"/>
      <w:r>
        <w:t xml:space="preserve">, Applikation sowie die Anbindung </w:t>
      </w:r>
      <w:bookmarkStart w:id="348" w:name="OLE_LINK7"/>
      <w:bookmarkStart w:id="349"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344"/>
      <w:bookmarkEnd w:id="345"/>
      <w:bookmarkEnd w:id="348"/>
      <w:bookmarkEnd w:id="349"/>
    </w:p>
    <w:bookmarkEnd w:id="346"/>
    <w:bookmarkEnd w:id="347"/>
    <w:commentRangeEnd w:id="343"/>
    <w:p w14:paraId="058E32E3" w14:textId="77777777" w:rsidR="0080023D" w:rsidRPr="0080023D" w:rsidRDefault="007E7731" w:rsidP="0080023D">
      <w:r>
        <w:rPr>
          <w:rStyle w:val="Kommentarzeichen"/>
        </w:rPr>
        <w:commentReference w:id="343"/>
      </w:r>
    </w:p>
    <w:p w14:paraId="2378ADD3" w14:textId="77777777" w:rsidR="00E864AB" w:rsidRPr="00D62916" w:rsidRDefault="00E864AB" w:rsidP="00E864AB">
      <w:pPr>
        <w:pStyle w:val="berschrift2"/>
      </w:pPr>
      <w:bookmarkStart w:id="350" w:name="_Toc188159246"/>
      <w:r w:rsidRPr="00D62916">
        <w:t>Persistenz</w:t>
      </w:r>
      <w:bookmarkEnd w:id="336"/>
      <w:bookmarkEnd w:id="350"/>
    </w:p>
    <w:p w14:paraId="67B13EE8" w14:textId="77777777" w:rsidR="00E864AB" w:rsidRPr="00D62916" w:rsidRDefault="00E864AB" w:rsidP="00E864AB">
      <w:pPr>
        <w:pStyle w:val="Erluterungstext"/>
      </w:pPr>
      <w:bookmarkStart w:id="351" w:name="OLE_LINK91"/>
      <w:bookmarkStart w:id="352"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w:t>
      </w:r>
      <w:proofErr w:type="spellStart"/>
      <w:r w:rsidRPr="00D62916">
        <w:t>embedded</w:t>
      </w:r>
      <w:proofErr w:type="spellEnd"/>
      <w:r w:rsidRPr="00D62916">
        <w:t xml:space="preserve"> </w:t>
      </w:r>
      <w:proofErr w:type="spellStart"/>
      <w:r w:rsidRPr="00D62916">
        <w:t>systems</w:t>
      </w:r>
      <w:proofErr w:type="spellEnd"/>
      <w:r w:rsidRPr="00D62916">
        <w:t xml:space="preserve"> ) gehorchen jedoch oft anderen Regeln hinsichtlich ihrer Datenverwaltung.</w:t>
      </w:r>
    </w:p>
    <w:bookmarkEnd w:id="351"/>
    <w:bookmarkEnd w:id="352"/>
    <w:p w14:paraId="60B63765" w14:textId="77777777" w:rsidR="00E864AB" w:rsidRPr="00D62916" w:rsidRDefault="00E864AB" w:rsidP="00E864AB"/>
    <w:p w14:paraId="4977F98E" w14:textId="77777777" w:rsidR="00E864AB" w:rsidRPr="00D62916" w:rsidRDefault="00E864AB" w:rsidP="00E864AB">
      <w:pPr>
        <w:pStyle w:val="berschrift2"/>
      </w:pPr>
      <w:bookmarkStart w:id="353" w:name="_Toc161293462"/>
      <w:bookmarkStart w:id="354" w:name="_Toc188159247"/>
      <w:r w:rsidRPr="00D62916">
        <w:t>Benutzungsoberfläche</w:t>
      </w:r>
      <w:bookmarkEnd w:id="353"/>
      <w:bookmarkEnd w:id="354"/>
    </w:p>
    <w:p w14:paraId="1AAD8A97" w14:textId="77777777" w:rsidR="00E864AB" w:rsidRPr="00D62916" w:rsidRDefault="00E864AB" w:rsidP="00E864AB">
      <w:pPr>
        <w:pStyle w:val="Erluterungstext"/>
      </w:pPr>
      <w:bookmarkStart w:id="355" w:name="OLE_LINK93"/>
      <w:bookmarkStart w:id="356" w:name="OLE_LINK94"/>
      <w:r w:rsidRPr="00D62916">
        <w:t>IT-Systeme, die von (menschlichen) Benutzern interaktiv genutzt werden, benötigen eine Benutzungsoberfläche. Das können sowohl grafische als auch textuelle Oberflächen sein.</w:t>
      </w:r>
    </w:p>
    <w:bookmarkEnd w:id="355"/>
    <w:bookmarkEnd w:id="356"/>
    <w:p w14:paraId="0EAA79B5" w14:textId="77777777" w:rsidR="00E864AB" w:rsidRPr="00D62916" w:rsidRDefault="00E864AB" w:rsidP="00E864AB"/>
    <w:p w14:paraId="3D0BC6BB" w14:textId="77777777" w:rsidR="00E864AB" w:rsidRPr="00D62916" w:rsidRDefault="00E864AB" w:rsidP="00E864AB">
      <w:pPr>
        <w:pStyle w:val="berschrift2"/>
      </w:pPr>
      <w:bookmarkStart w:id="357" w:name="_Toc161293463"/>
      <w:bookmarkStart w:id="358" w:name="_Toc188159248"/>
      <w:r w:rsidRPr="00D62916">
        <w:t>Ergonomie</w:t>
      </w:r>
      <w:bookmarkEnd w:id="357"/>
      <w:bookmarkEnd w:id="358"/>
    </w:p>
    <w:p w14:paraId="07D3D3B2" w14:textId="77777777" w:rsidR="00E864AB" w:rsidRPr="00D62916" w:rsidRDefault="00E864AB" w:rsidP="00E864AB">
      <w:pPr>
        <w:pStyle w:val="Erluterungstext"/>
      </w:pPr>
      <w:bookmarkStart w:id="359" w:name="OLE_LINK95"/>
      <w:bookmarkStart w:id="360"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359"/>
    <w:bookmarkEnd w:id="360"/>
    <w:p w14:paraId="646D0C62" w14:textId="77777777" w:rsidR="00E864AB" w:rsidRPr="00D62916" w:rsidRDefault="00E864AB" w:rsidP="00E864AB"/>
    <w:p w14:paraId="4680F8B2" w14:textId="77777777" w:rsidR="00E864AB" w:rsidRPr="00D62916" w:rsidRDefault="00E864AB" w:rsidP="00E864AB">
      <w:pPr>
        <w:pStyle w:val="berschrift2"/>
      </w:pPr>
      <w:bookmarkStart w:id="361" w:name="_Toc161293464"/>
      <w:bookmarkStart w:id="362" w:name="_Toc188159249"/>
      <w:r w:rsidRPr="00D62916">
        <w:t>Ablaufsteuerung</w:t>
      </w:r>
      <w:bookmarkEnd w:id="361"/>
      <w:bookmarkEnd w:id="362"/>
    </w:p>
    <w:p w14:paraId="5CD1B07C" w14:textId="77777777" w:rsidR="00E864AB" w:rsidRPr="00D62916" w:rsidRDefault="00E864AB" w:rsidP="00E864AB">
      <w:pPr>
        <w:pStyle w:val="Erluterungstext"/>
      </w:pPr>
      <w:bookmarkStart w:id="363" w:name="OLE_LINK97"/>
      <w:bookmarkStart w:id="364"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363"/>
    <w:bookmarkEnd w:id="364"/>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365" w:name="_Toc161293465"/>
      <w:bookmarkStart w:id="366" w:name="_Toc188159250"/>
      <w:r w:rsidRPr="00D62916">
        <w:t>Transaktionsbehandlung</w:t>
      </w:r>
      <w:bookmarkEnd w:id="365"/>
      <w:bookmarkEnd w:id="366"/>
    </w:p>
    <w:p w14:paraId="31F84CDC" w14:textId="77777777" w:rsidR="00E864AB" w:rsidRPr="00D62916" w:rsidRDefault="00E864AB" w:rsidP="00E864AB">
      <w:pPr>
        <w:pStyle w:val="Erluterungstext"/>
      </w:pPr>
      <w:bookmarkStart w:id="367" w:name="OLE_LINK99"/>
      <w:bookmarkStart w:id="368" w:name="OLE_LINK100"/>
      <w:r w:rsidRPr="00D62916">
        <w:t xml:space="preserve">Transaktionen sind Arbeitsschritte oder Abläufe, die entweder alle gemeinsam oder </w:t>
      </w:r>
      <w:proofErr w:type="spellStart"/>
      <w:r w:rsidRPr="00D62916">
        <w:t>garnicht</w:t>
      </w:r>
      <w:proofErr w:type="spellEnd"/>
      <w:r w:rsidRPr="00D62916">
        <w:t xml:space="preserve"> durchgeführt werden. Der Begriff stammt aus den Datenbanken - wichtiges Stichwort hier sind ACID-Transaktionen (atomar, </w:t>
      </w:r>
      <w:proofErr w:type="spellStart"/>
      <w:r w:rsidRPr="00D62916">
        <w:t>consistent</w:t>
      </w:r>
      <w:proofErr w:type="spellEnd"/>
      <w:r w:rsidRPr="00D62916">
        <w:t xml:space="preserve">, </w:t>
      </w:r>
      <w:proofErr w:type="spellStart"/>
      <w:r w:rsidRPr="00D62916">
        <w:t>isolated</w:t>
      </w:r>
      <w:proofErr w:type="spellEnd"/>
      <w:r w:rsidRPr="00D62916">
        <w:t>, durable).</w:t>
      </w:r>
    </w:p>
    <w:bookmarkEnd w:id="367"/>
    <w:bookmarkEnd w:id="368"/>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369" w:name="_Toc161293466"/>
      <w:bookmarkStart w:id="370" w:name="_Toc188159251"/>
      <w:proofErr w:type="spellStart"/>
      <w:r w:rsidRPr="00D62916">
        <w:t>Sessionbehandlung</w:t>
      </w:r>
      <w:bookmarkEnd w:id="369"/>
      <w:bookmarkEnd w:id="370"/>
      <w:proofErr w:type="spellEnd"/>
    </w:p>
    <w:p w14:paraId="18D9C81E" w14:textId="77777777" w:rsidR="00E864AB" w:rsidRPr="00D62916" w:rsidRDefault="00E864AB" w:rsidP="00E864AB">
      <w:pPr>
        <w:pStyle w:val="Erluterungstext"/>
      </w:pPr>
      <w:bookmarkStart w:id="371" w:name="OLE_LINK101"/>
      <w:bookmarkStart w:id="372" w:name="OLE_LINK102"/>
      <w:r w:rsidRPr="00D62916">
        <w:t xml:space="preserve">Eine Session, auch genannt Sitzung, bezeichnet eine stehende Verbindung eines Clients mit einem Server. Den Zustand dieser Sitzung gilt es zu erhalten, was insbesondere bei der Nutzung zustandsloser Protokolle (etwa HTTP) wichtige Bedeutung hat. </w:t>
      </w:r>
      <w:proofErr w:type="spellStart"/>
      <w:r w:rsidRPr="00D62916">
        <w:t>Sessionbehandlung</w:t>
      </w:r>
      <w:proofErr w:type="spellEnd"/>
      <w:r w:rsidRPr="00D62916">
        <w:t xml:space="preserve"> stellt für Intra-  und Internetsysteme eine kritische Herausforderung dar und beeinflusst häufig die Performance eines Systems.</w:t>
      </w:r>
    </w:p>
    <w:bookmarkEnd w:id="371"/>
    <w:bookmarkEnd w:id="372"/>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373" w:name="_Toc161293467"/>
      <w:bookmarkStart w:id="374" w:name="_Toc188159252"/>
      <w:r w:rsidRPr="00D62916">
        <w:t>Sicherheit</w:t>
      </w:r>
      <w:bookmarkEnd w:id="373"/>
      <w:bookmarkEnd w:id="374"/>
    </w:p>
    <w:p w14:paraId="7904C3EA" w14:textId="77777777" w:rsidR="00E864AB" w:rsidRPr="00D62916" w:rsidRDefault="00E864AB" w:rsidP="00E864AB">
      <w:pPr>
        <w:pStyle w:val="Erluterungstext"/>
      </w:pPr>
      <w:bookmarkStart w:id="375" w:name="OLE_LINK103"/>
      <w:bookmarkStart w:id="376"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375"/>
    <w:bookmarkEnd w:id="376"/>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377" w:name="_Toc161293468"/>
      <w:bookmarkStart w:id="378" w:name="_Toc188159253"/>
      <w:r w:rsidRPr="00D62916">
        <w:t>Kommunikation und Integration mit anderen IT-Systemen</w:t>
      </w:r>
      <w:bookmarkEnd w:id="377"/>
      <w:bookmarkEnd w:id="378"/>
    </w:p>
    <w:p w14:paraId="28298496" w14:textId="23A72593" w:rsidR="00E864AB" w:rsidRPr="00D62916" w:rsidRDefault="00E864AB" w:rsidP="00E864AB">
      <w:pPr>
        <w:pStyle w:val="Erluterungstext"/>
      </w:pPr>
      <w:bookmarkStart w:id="379" w:name="OLE_LINK105"/>
      <w:bookmarkStart w:id="380"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 xml:space="preserve">Integration: Einbindung bestehender Systeme (in einen neuen Kontext). Auch bekannt als: (Legacy) Wrapper, Gateway, Enterprise </w:t>
      </w:r>
      <w:proofErr w:type="spellStart"/>
      <w:r w:rsidRPr="00D62916">
        <w:t>Application</w:t>
      </w:r>
      <w:proofErr w:type="spellEnd"/>
      <w:r w:rsidRPr="00D62916">
        <w:t xml:space="preserve"> Integration (EAI).</w:t>
      </w:r>
    </w:p>
    <w:bookmarkEnd w:id="379"/>
    <w:bookmarkEnd w:id="380"/>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381" w:name="_Toc161293469"/>
      <w:bookmarkStart w:id="382" w:name="_Toc188159254"/>
      <w:r w:rsidRPr="00D62916">
        <w:t>Verteilung</w:t>
      </w:r>
      <w:bookmarkEnd w:id="381"/>
      <w:bookmarkEnd w:id="382"/>
    </w:p>
    <w:p w14:paraId="0EFDFF75" w14:textId="77777777" w:rsidR="00E864AB" w:rsidRPr="00D62916" w:rsidRDefault="00E864AB" w:rsidP="00E864AB">
      <w:pPr>
        <w:pStyle w:val="Erluterungstext"/>
      </w:pPr>
      <w:bookmarkStart w:id="383" w:name="OLE_LINK107"/>
      <w:bookmarkStart w:id="384"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 xml:space="preserve">Zur Verteilung gehören Dinge wie der Aufruf entfernter Methoden (remote </w:t>
      </w:r>
      <w:proofErr w:type="spellStart"/>
      <w:r w:rsidRPr="00D62916">
        <w:t>procedure</w:t>
      </w:r>
      <w:proofErr w:type="spellEnd"/>
      <w:r w:rsidRPr="00D62916">
        <w:t xml:space="preserve"> </w:t>
      </w:r>
      <w:proofErr w:type="spellStart"/>
      <w:r w:rsidRPr="00D62916">
        <w:t>call</w:t>
      </w:r>
      <w:proofErr w:type="spellEnd"/>
      <w:r w:rsidRPr="00D62916">
        <w:t xml:space="preserve">, RPC), die Übertragung von Daten oder Dokumenten an verteilte Kommunikationspartner, die Wahl passender Interaktionsstile oder Nachrichtenaustauschmuster (etwa: synchron / asynchron, </w:t>
      </w:r>
      <w:proofErr w:type="spellStart"/>
      <w:r w:rsidRPr="00D62916">
        <w:t>publish</w:t>
      </w:r>
      <w:proofErr w:type="spellEnd"/>
      <w:r w:rsidRPr="00D62916">
        <w:t xml:space="preserve">- </w:t>
      </w:r>
      <w:proofErr w:type="spellStart"/>
      <w:r w:rsidRPr="00D62916">
        <w:t>subsribe</w:t>
      </w:r>
      <w:proofErr w:type="spellEnd"/>
      <w:r w:rsidRPr="00D62916">
        <w:t>, peer-</w:t>
      </w:r>
      <w:proofErr w:type="spellStart"/>
      <w:r w:rsidRPr="00D62916">
        <w:t>to</w:t>
      </w:r>
      <w:proofErr w:type="spellEnd"/>
      <w:r w:rsidRPr="00D62916">
        <w:t xml:space="preserve">- </w:t>
      </w:r>
      <w:proofErr w:type="spellStart"/>
      <w:r w:rsidRPr="00D62916">
        <w:t>peer</w:t>
      </w:r>
      <w:proofErr w:type="spellEnd"/>
      <w:r w:rsidRPr="00D62916">
        <w:t>).</w:t>
      </w:r>
    </w:p>
    <w:bookmarkEnd w:id="383"/>
    <w:bookmarkEnd w:id="384"/>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385" w:name="_Toc161293479"/>
      <w:bookmarkStart w:id="386" w:name="_Toc188159255"/>
      <w:r w:rsidRPr="00D62916">
        <w:t>Plausibilisierung und Validierung</w:t>
      </w:r>
      <w:bookmarkEnd w:id="385"/>
      <w:bookmarkEnd w:id="386"/>
    </w:p>
    <w:p w14:paraId="5E95C501" w14:textId="1384744E" w:rsidR="002060DC" w:rsidRPr="00D62916" w:rsidRDefault="002060DC" w:rsidP="007F275F">
      <w:pPr>
        <w:pStyle w:val="Erluterungstext"/>
      </w:pPr>
      <w:bookmarkStart w:id="387" w:name="OLE_LINK109"/>
      <w:bookmarkStart w:id="388" w:name="OLE_LINK110"/>
      <w:r w:rsidRPr="00D62916">
        <w:t>Wo und wie plausibilisieren und validieren Sie (Eingabe-)</w:t>
      </w:r>
      <w:proofErr w:type="spellStart"/>
      <w:r w:rsidRPr="00D62916">
        <w:t>daten</w:t>
      </w:r>
      <w:proofErr w:type="spellEnd"/>
      <w:r w:rsidRPr="00D62916">
        <w:t>, etwa Benutzereingaben?</w:t>
      </w:r>
    </w:p>
    <w:bookmarkEnd w:id="387"/>
    <w:bookmarkEnd w:id="388"/>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389" w:name="_Toc161293470"/>
      <w:bookmarkStart w:id="390" w:name="_Toc188159256"/>
      <w:r w:rsidRPr="00D62916">
        <w:t>Ausnahme-/Fehlerbehandlung</w:t>
      </w:r>
      <w:bookmarkEnd w:id="389"/>
      <w:bookmarkEnd w:id="390"/>
    </w:p>
    <w:p w14:paraId="59245BF5" w14:textId="77777777" w:rsidR="00E864AB" w:rsidRPr="00D62916" w:rsidRDefault="00E864AB" w:rsidP="00E864AB">
      <w:pPr>
        <w:pStyle w:val="Erluterungstext"/>
      </w:pPr>
      <w:bookmarkStart w:id="391" w:name="OLE_LINK111"/>
      <w:bookmarkStart w:id="392"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 xml:space="preserve">Dieser Aspekt hat mit </w:t>
      </w:r>
      <w:proofErr w:type="spellStart"/>
      <w:r w:rsidRPr="00D62916">
        <w:t>Logging</w:t>
      </w:r>
      <w:proofErr w:type="spellEnd"/>
      <w:r w:rsidRPr="00D62916">
        <w:t xml:space="preserve">, Protokollierung und </w:t>
      </w:r>
      <w:proofErr w:type="spellStart"/>
      <w:r w:rsidRPr="00D62916">
        <w:t>Tracing</w:t>
      </w:r>
      <w:proofErr w:type="spellEnd"/>
      <w:r w:rsidRPr="00D62916">
        <w:t xml:space="preserve">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 xml:space="preserve">Wie nutzen Sie die </w:t>
      </w:r>
      <w:proofErr w:type="spellStart"/>
      <w:r w:rsidRPr="00D62916">
        <w:t>Exception</w:t>
      </w:r>
      <w:proofErr w:type="spellEnd"/>
      <w:r w:rsidRPr="00D62916">
        <w:t xml:space="preserve">-Handling Mechanismen ihrer Programmiersprache? Verwenden Sie </w:t>
      </w:r>
      <w:proofErr w:type="spellStart"/>
      <w:r w:rsidRPr="00D62916">
        <w:t>checked</w:t>
      </w:r>
      <w:proofErr w:type="spellEnd"/>
      <w:r w:rsidRPr="00D62916">
        <w:t xml:space="preserve">- oder </w:t>
      </w:r>
      <w:proofErr w:type="spellStart"/>
      <w:r w:rsidRPr="00D62916">
        <w:t>unchecked-Exceptions</w:t>
      </w:r>
      <w:proofErr w:type="spellEnd"/>
      <w:r w:rsidRPr="00D62916">
        <w:t>?</w:t>
      </w:r>
    </w:p>
    <w:bookmarkEnd w:id="391"/>
    <w:bookmarkEnd w:id="392"/>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393" w:name="_Toc161293471"/>
      <w:bookmarkStart w:id="394" w:name="_Toc188159257"/>
      <w:r w:rsidRPr="00D62916">
        <w:t>Management des Systems &amp; Administrierbarkeit</w:t>
      </w:r>
      <w:bookmarkEnd w:id="393"/>
      <w:bookmarkEnd w:id="394"/>
    </w:p>
    <w:p w14:paraId="0D156046" w14:textId="77777777" w:rsidR="00E864AB" w:rsidRPr="00D62916" w:rsidRDefault="00E864AB" w:rsidP="00E864AB">
      <w:pPr>
        <w:pStyle w:val="Erluterungstext"/>
      </w:pPr>
      <w:bookmarkStart w:id="395" w:name="OLE_LINK113"/>
      <w:bookmarkStart w:id="396" w:name="OLE_LINK114"/>
      <w:r w:rsidRPr="00D62916">
        <w:t xml:space="preserve">Größere IT-Systeme laufen häufig in kontrollierten Ablaufumgebungen (Rechenzentren) unter der Kontrolle von Operatoren oder Administratoren ab. Diese </w:t>
      </w:r>
      <w:proofErr w:type="spellStart"/>
      <w:r w:rsidRPr="00D62916">
        <w:t>Stakeholder</w:t>
      </w:r>
      <w:proofErr w:type="spellEnd"/>
      <w:r w:rsidRPr="00D62916">
        <w:t xml:space="preserve"> benötigen einerseits spezifische Informationen über den Zustand der Programme zur Laufzeit, andererseits auch spezielle Eingriffs- oder Konfigurationsmöglichkeiten.</w:t>
      </w:r>
    </w:p>
    <w:bookmarkEnd w:id="395"/>
    <w:bookmarkEnd w:id="396"/>
    <w:p w14:paraId="081B085E" w14:textId="77777777" w:rsidR="00E864AB" w:rsidRPr="00D62916" w:rsidRDefault="00E864AB" w:rsidP="00E864AB"/>
    <w:p w14:paraId="101CB4B3" w14:textId="77777777" w:rsidR="00E864AB" w:rsidRPr="00D62916" w:rsidRDefault="00E864AB" w:rsidP="00E864AB">
      <w:pPr>
        <w:pStyle w:val="berschrift2"/>
      </w:pPr>
      <w:bookmarkStart w:id="397" w:name="_Toc161293472"/>
      <w:bookmarkStart w:id="398" w:name="_Toc188159258"/>
      <w:proofErr w:type="spellStart"/>
      <w:r w:rsidRPr="00D62916">
        <w:t>Logging</w:t>
      </w:r>
      <w:proofErr w:type="spellEnd"/>
      <w:r w:rsidRPr="00D62916">
        <w:t xml:space="preserve">, Protokollierung, </w:t>
      </w:r>
      <w:proofErr w:type="spellStart"/>
      <w:r w:rsidRPr="00D62916">
        <w:t>Tracing</w:t>
      </w:r>
      <w:bookmarkEnd w:id="397"/>
      <w:bookmarkEnd w:id="398"/>
      <w:proofErr w:type="spellEnd"/>
      <w:r w:rsidRPr="00D62916">
        <w:t xml:space="preserve"> </w:t>
      </w:r>
    </w:p>
    <w:p w14:paraId="384CF37F" w14:textId="77777777" w:rsidR="00E864AB" w:rsidRPr="00D62916" w:rsidRDefault="00E864AB" w:rsidP="00E864AB">
      <w:pPr>
        <w:pStyle w:val="Erluterungstext"/>
      </w:pPr>
      <w:bookmarkStart w:id="399" w:name="OLE_LINK115"/>
      <w:bookmarkStart w:id="400" w:name="OLE_LINK116"/>
      <w:r w:rsidRPr="00D62916">
        <w:t xml:space="preserve">Es gibt zwei Ausprägungen der Protokollierung, das </w:t>
      </w:r>
      <w:proofErr w:type="spellStart"/>
      <w:r w:rsidRPr="00D62916">
        <w:rPr>
          <w:rFonts w:ascii="Helvetica-Oblique" w:hAnsi="Helvetica-Oblique"/>
          <w:i/>
        </w:rPr>
        <w:t>Logging</w:t>
      </w:r>
      <w:proofErr w:type="spellEnd"/>
      <w:r w:rsidRPr="00D62916">
        <w:rPr>
          <w:rFonts w:ascii="Helvetica-Oblique" w:hAnsi="Helvetica-Oblique"/>
          <w:i/>
        </w:rPr>
        <w:t xml:space="preserve"> </w:t>
      </w:r>
      <w:r w:rsidRPr="00D62916">
        <w:t xml:space="preserve">und das </w:t>
      </w:r>
      <w:proofErr w:type="spellStart"/>
      <w:r w:rsidRPr="00D62916">
        <w:rPr>
          <w:rFonts w:ascii="Helvetica-Oblique" w:hAnsi="Helvetica-Oblique"/>
          <w:i/>
        </w:rPr>
        <w:t>Tracing</w:t>
      </w:r>
      <w:proofErr w:type="spellEnd"/>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 xml:space="preserve">In der Praxis gibt es zwischen </w:t>
      </w:r>
      <w:proofErr w:type="spellStart"/>
      <w:r w:rsidRPr="00D62916">
        <w:t>Logging</w:t>
      </w:r>
      <w:proofErr w:type="spellEnd"/>
      <w:r w:rsidRPr="00D62916">
        <w:t xml:space="preserve"> und </w:t>
      </w:r>
      <w:proofErr w:type="spellStart"/>
      <w:r w:rsidRPr="00D62916">
        <w:t>Tracing</w:t>
      </w:r>
      <w:proofErr w:type="spellEnd"/>
      <w:r w:rsidRPr="00D62916">
        <w:t xml:space="preserve"> allerdings sehr wohl Unterschiede:</w:t>
      </w:r>
    </w:p>
    <w:p w14:paraId="7F9A8C09" w14:textId="77777777" w:rsidR="00E864AB" w:rsidRPr="00D62916" w:rsidRDefault="00E864AB" w:rsidP="00E864AB">
      <w:pPr>
        <w:pStyle w:val="ErluterungstextBullets"/>
      </w:pPr>
      <w:proofErr w:type="spellStart"/>
      <w:r w:rsidRPr="00D62916">
        <w:t>Logging</w:t>
      </w:r>
      <w:proofErr w:type="spellEnd"/>
      <w:r w:rsidRPr="00D62916">
        <w:t xml:space="preserve">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proofErr w:type="spellStart"/>
      <w:r w:rsidRPr="00D62916">
        <w:t>Tracing</w:t>
      </w:r>
      <w:proofErr w:type="spellEnd"/>
      <w:r w:rsidRPr="00D62916">
        <w:t xml:space="preserve"> soll Debugging -Information für Entwickler oder Supportmitarbeiter liefern. Es dient primär zur Fehlersuche und -analyse.</w:t>
      </w:r>
    </w:p>
    <w:bookmarkEnd w:id="399"/>
    <w:bookmarkEnd w:id="400"/>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01" w:name="_Toc161293473"/>
      <w:bookmarkStart w:id="402" w:name="_Toc188159259"/>
      <w:r w:rsidRPr="00D62916">
        <w:t>Geschäftsregeln</w:t>
      </w:r>
      <w:bookmarkEnd w:id="401"/>
      <w:bookmarkEnd w:id="402"/>
    </w:p>
    <w:p w14:paraId="1CB5C984" w14:textId="77777777" w:rsidR="00E864AB" w:rsidRPr="00D62916" w:rsidRDefault="00E864AB" w:rsidP="00E864AB">
      <w:pPr>
        <w:pStyle w:val="Erluterungstext"/>
      </w:pPr>
      <w:bookmarkStart w:id="403" w:name="OLE_LINK117"/>
      <w:bookmarkStart w:id="404" w:name="OLE_LINK118"/>
      <w:r w:rsidRPr="00D62916">
        <w:t>Wie behandeln Sie Geschäftslogik oder Geschäftsregeln? Implementieren die beteiligten Fachklassen ihre Logik selbst, oder liegt die Logik in der Verantwortung einer zentralen Komponente? Setzen Sie eine Regelmaschine (</w:t>
      </w:r>
      <w:proofErr w:type="spellStart"/>
      <w:r w:rsidRPr="00D62916">
        <w:t>rule-engine</w:t>
      </w:r>
      <w:proofErr w:type="spellEnd"/>
      <w:r w:rsidRPr="00D62916">
        <w:t xml:space="preserve">) zur Interpretation von Geschäftsregeln ein (Produktionsregelsysteme, </w:t>
      </w:r>
      <w:proofErr w:type="spellStart"/>
      <w:r w:rsidRPr="00D62916">
        <w:t>forward</w:t>
      </w:r>
      <w:proofErr w:type="spellEnd"/>
      <w:r w:rsidRPr="00D62916">
        <w:t xml:space="preserve">- oder </w:t>
      </w:r>
      <w:proofErr w:type="spellStart"/>
      <w:r w:rsidRPr="00D62916">
        <w:t>backward-chaining</w:t>
      </w:r>
      <w:proofErr w:type="spellEnd"/>
      <w:r w:rsidRPr="00D62916">
        <w:t>)?</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405" w:name="_Toc161293474"/>
      <w:bookmarkStart w:id="406" w:name="_Toc188159260"/>
      <w:bookmarkEnd w:id="403"/>
      <w:bookmarkEnd w:id="404"/>
      <w:r w:rsidRPr="00D62916">
        <w:t>Konfigurierbarkeit</w:t>
      </w:r>
      <w:bookmarkEnd w:id="405"/>
      <w:bookmarkEnd w:id="406"/>
    </w:p>
    <w:p w14:paraId="7240135B" w14:textId="77777777" w:rsidR="00E864AB" w:rsidRPr="00D62916" w:rsidRDefault="00E864AB" w:rsidP="00E864AB">
      <w:pPr>
        <w:pStyle w:val="Erluterungstext"/>
      </w:pPr>
      <w:bookmarkStart w:id="407" w:name="OLE_LINK119"/>
      <w:bookmarkStart w:id="408" w:name="OLE_LINK120"/>
      <w:r w:rsidRPr="00D62916">
        <w:t>Die Flexibilität von IT-</w:t>
      </w:r>
      <w:proofErr w:type="spellStart"/>
      <w:r w:rsidRPr="00D62916">
        <w:t>Systemem</w:t>
      </w:r>
      <w:proofErr w:type="spellEnd"/>
      <w:r w:rsidRPr="00D62916">
        <w:t xml:space="preserve">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 xml:space="preserve">Während des </w:t>
      </w:r>
      <w:proofErr w:type="spellStart"/>
      <w:r w:rsidRPr="00D62916">
        <w:t>Deployments</w:t>
      </w:r>
      <w:proofErr w:type="spellEnd"/>
      <w:r w:rsidRPr="00D62916">
        <w:t xml:space="preserve">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07"/>
    <w:bookmarkEnd w:id="408"/>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409" w:name="_Toc161293475"/>
      <w:bookmarkStart w:id="410" w:name="_Toc188159261"/>
      <w:r w:rsidRPr="00D62916">
        <w:t>Parallelisierung und Threading</w:t>
      </w:r>
      <w:bookmarkEnd w:id="409"/>
      <w:bookmarkEnd w:id="410"/>
    </w:p>
    <w:p w14:paraId="4B6B43F8" w14:textId="77777777" w:rsidR="00E864AB" w:rsidRPr="00D62916" w:rsidRDefault="00E864AB" w:rsidP="00E864AB">
      <w:pPr>
        <w:pStyle w:val="Erluterungstext"/>
      </w:pPr>
      <w:bookmarkStart w:id="411" w:name="OLE_LINK121"/>
      <w:bookmarkStart w:id="412"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w:t>
      </w:r>
      <w:proofErr w:type="spellStart"/>
      <w:r w:rsidRPr="00D62916">
        <w:t>Guards</w:t>
      </w:r>
      <w:proofErr w:type="spellEnd"/>
      <w:r w:rsidRPr="00D62916">
        <w:t>, Wächter, Semaphore), Prozesse und Threads, Parallelität im Betriebssystem, Parallelität in virtuellen Maschinen und andere).</w:t>
      </w:r>
    </w:p>
    <w:bookmarkEnd w:id="411"/>
    <w:bookmarkEnd w:id="412"/>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413" w:name="_Toc161293476"/>
      <w:bookmarkStart w:id="414" w:name="_Toc188159262"/>
      <w:r w:rsidRPr="00D62916">
        <w:t>Internationalisierung</w:t>
      </w:r>
      <w:bookmarkEnd w:id="413"/>
      <w:bookmarkEnd w:id="414"/>
    </w:p>
    <w:p w14:paraId="3FA2313E" w14:textId="77777777" w:rsidR="00E864AB" w:rsidRPr="00D62916" w:rsidRDefault="00E864AB" w:rsidP="00E864AB">
      <w:pPr>
        <w:pStyle w:val="Erluterungstext"/>
      </w:pPr>
      <w:bookmarkStart w:id="415" w:name="OLE_LINK123"/>
      <w:bookmarkStart w:id="416" w:name="OLE_LINK124"/>
      <w:r w:rsidRPr="00D62916">
        <w:t xml:space="preserve">Unterstützung für den Einsatz von Systemen in unterschiedlichen Ländern, Anpassung der Systeme an länderspezifische Merkmale. Bei der Internationalisierung (aufgrund der 18 Buchstaben zwischen I und n des englischen </w:t>
      </w:r>
      <w:proofErr w:type="spellStart"/>
      <w:r w:rsidRPr="00D62916">
        <w:t>Internationalisation</w:t>
      </w:r>
      <w:proofErr w:type="spellEnd"/>
      <w:r w:rsidRPr="00D62916">
        <w:t xml:space="preserve"> auch i18n genannt) geht es neben der Übersetzung von Aus- oder </w:t>
      </w:r>
      <w:proofErr w:type="spellStart"/>
      <w:r w:rsidRPr="00D62916">
        <w:t>EIngabetexten</w:t>
      </w:r>
      <w:proofErr w:type="spellEnd"/>
      <w:r w:rsidRPr="00D62916">
        <w:t xml:space="preserve"> auch um verwendete Zeichensätze, Orientierung von Schriften am Bildschirm und andere (äußerliche) Aspekte.</w:t>
      </w:r>
    </w:p>
    <w:bookmarkEnd w:id="415"/>
    <w:bookmarkEnd w:id="416"/>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417" w:name="_Toc161293477"/>
      <w:bookmarkStart w:id="418" w:name="_Toc188159263"/>
      <w:r w:rsidRPr="00D62916">
        <w:t>Migration</w:t>
      </w:r>
      <w:bookmarkEnd w:id="417"/>
      <w:bookmarkEnd w:id="418"/>
    </w:p>
    <w:p w14:paraId="39370CE0" w14:textId="77777777" w:rsidR="00E864AB" w:rsidRPr="00D62916" w:rsidRDefault="00E864AB" w:rsidP="00E864AB">
      <w:pPr>
        <w:pStyle w:val="Erluterungstext"/>
      </w:pPr>
      <w:bookmarkStart w:id="419" w:name="OLE_LINK125"/>
      <w:bookmarkStart w:id="420" w:name="OLE_LINK126"/>
      <w:bookmarkStart w:id="421"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 xml:space="preserve">Konzept, Vorgehensweise oder Werkzeuge zur Datenübernahme und </w:t>
      </w:r>
      <w:proofErr w:type="spellStart"/>
      <w:r w:rsidRPr="00D62916">
        <w:t>initialen</w:t>
      </w:r>
      <w:proofErr w:type="spellEnd"/>
      <w:r w:rsidRPr="00D62916">
        <w:t xml:space="preserve"> </w:t>
      </w:r>
      <w:proofErr w:type="spellStart"/>
      <w:r w:rsidRPr="00D62916">
        <w:t>Befüllung</w:t>
      </w:r>
      <w:proofErr w:type="spellEnd"/>
      <w:r w:rsidRPr="00D62916">
        <w:t xml:space="preserve">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 xml:space="preserve">Müssen Sie bestehende Daten migrieren? Wie führen Sie die benötigten syntaktischen oder </w:t>
      </w:r>
      <w:proofErr w:type="spellStart"/>
      <w:r w:rsidRPr="00D62916">
        <w:t>semantischern</w:t>
      </w:r>
      <w:proofErr w:type="spellEnd"/>
      <w:r w:rsidRPr="00D62916">
        <w:t xml:space="preserve"> Transformationen durch?</w:t>
      </w:r>
    </w:p>
    <w:bookmarkEnd w:id="419"/>
    <w:bookmarkEnd w:id="420"/>
    <w:bookmarkEnd w:id="421"/>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422" w:name="_Toc161293478"/>
      <w:bookmarkStart w:id="423" w:name="_Toc188159264"/>
      <w:r w:rsidRPr="00D62916">
        <w:t>Testbarkeit</w:t>
      </w:r>
      <w:bookmarkEnd w:id="422"/>
      <w:bookmarkEnd w:id="423"/>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w:t>
      </w:r>
      <w:proofErr w:type="spellStart"/>
      <w:r w:rsidRPr="00D62916">
        <w:t>Continous</w:t>
      </w:r>
      <w:proofErr w:type="spellEnd"/>
      <w:r w:rsidRPr="00D62916">
        <w:t xml:space="preserve">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424" w:name="_Toc188159265"/>
      <w:r>
        <w:t>Skalierung, Clustering</w:t>
      </w:r>
      <w:bookmarkEnd w:id="424"/>
    </w:p>
    <w:p w14:paraId="331DBCEE" w14:textId="170870F7" w:rsidR="002060DC" w:rsidRPr="00D62916" w:rsidRDefault="00A61C42" w:rsidP="002060DC">
      <w:pPr>
        <w:pStyle w:val="Erluterungstext"/>
      </w:pPr>
      <w:bookmarkStart w:id="425" w:name="OLE_LINK128"/>
      <w:bookmarkStart w:id="426" w:name="OLE_LINK129"/>
      <w:r>
        <w:t xml:space="preserve">Wie gestalten Sie Ihr System „wachstumsfähig“, so </w:t>
      </w:r>
      <w:proofErr w:type="spellStart"/>
      <w:r>
        <w:t>daß</w:t>
      </w:r>
      <w:proofErr w:type="spellEnd"/>
      <w:r>
        <w:t xml:space="preserve"> auch bei steigender Last oder steigenden Benutzerzahlen die Antwortzeiten und/oder Durchsatz erhalten bleiben?</w:t>
      </w:r>
    </w:p>
    <w:bookmarkEnd w:id="425"/>
    <w:bookmarkEnd w:id="426"/>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427" w:name="_Toc188159266"/>
      <w:bookmarkStart w:id="428" w:name="OLE_LINK31"/>
      <w:bookmarkStart w:id="429" w:name="OLE_LINK32"/>
      <w:r>
        <w:t>Hochverfügbarkeit</w:t>
      </w:r>
      <w:bookmarkEnd w:id="427"/>
    </w:p>
    <w:p w14:paraId="2F221250" w14:textId="4F9CAB22" w:rsidR="001833CE" w:rsidRDefault="00A61C42" w:rsidP="001833CE">
      <w:pPr>
        <w:pStyle w:val="Erluterungstext"/>
      </w:pPr>
      <w:bookmarkStart w:id="430" w:name="OLE_LINK130"/>
      <w:bookmarkStart w:id="431" w:name="OLE_LINK131"/>
      <w:r>
        <w:t>Wie erreichen Sie hohe Verfügbarkeit des Systems? Legen Sie Teile redundant aus? Verteilen Sie das System auf unterschiedliche Rechner oder Rechenzentren? Betreiben Sie Standby-Systeme?</w:t>
      </w:r>
    </w:p>
    <w:bookmarkEnd w:id="430"/>
    <w:bookmarkEnd w:id="431"/>
    <w:bookmarkEnd w:id="428"/>
    <w:bookmarkEnd w:id="429"/>
    <w:p w14:paraId="1010A5A3" w14:textId="0F2B454D" w:rsidR="008232D4" w:rsidRPr="00D62916" w:rsidRDefault="008232D4" w:rsidP="008232D4">
      <w:pPr>
        <w:pStyle w:val="berschrift2"/>
        <w:rPr>
          <w:ins w:id="432" w:author="Gernot Starke" w:date="2012-06-08T16:12:00Z"/>
        </w:rPr>
      </w:pPr>
      <w:ins w:id="433" w:author="Gernot Starke" w:date="2012-06-08T16:12:00Z">
        <w:r>
          <w:t>Codegenerierung</w:t>
        </w:r>
      </w:ins>
    </w:p>
    <w:p w14:paraId="69AF19A1" w14:textId="101F9C06" w:rsidR="008232D4" w:rsidRDefault="000E6054" w:rsidP="008232D4">
      <w:pPr>
        <w:pStyle w:val="Erluterungstext"/>
        <w:rPr>
          <w:ins w:id="434" w:author="Gernot Starke" w:date="2012-06-08T16:12:00Z"/>
        </w:rPr>
      </w:pPr>
      <w:ins w:id="435" w:author="Gernot Starke" w:date="2012-06-08T16:46:00Z">
        <w:r>
          <w:t>Wie und wo verwenden Sie Codegeneratoren, um Teile Ihres Systems aus Modellen oder domänenspezifischen Sprachen (</w:t>
        </w:r>
        <w:proofErr w:type="spellStart"/>
        <w:r>
          <w:t>DSL’s</w:t>
        </w:r>
        <w:proofErr w:type="spellEnd"/>
        <w:r>
          <w:t>) zu generieren</w:t>
        </w:r>
      </w:ins>
      <w:ins w:id="436" w:author="Gernot Starke" w:date="2012-06-08T16:12:00Z">
        <w:r w:rsidR="008232D4">
          <w:t>?</w:t>
        </w:r>
      </w:ins>
    </w:p>
    <w:p w14:paraId="27B15744" w14:textId="6B947787" w:rsidR="000E6054" w:rsidRPr="00D62916" w:rsidRDefault="000E6054" w:rsidP="000E6054">
      <w:pPr>
        <w:pStyle w:val="berschrift2"/>
        <w:rPr>
          <w:ins w:id="437" w:author="Gernot Starke" w:date="2012-06-08T16:46:00Z"/>
        </w:rPr>
      </w:pPr>
      <w:proofErr w:type="spellStart"/>
      <w:ins w:id="438" w:author="Gernot Starke" w:date="2012-06-08T16:46:00Z">
        <w:r>
          <w:t>Buildmanagement</w:t>
        </w:r>
        <w:proofErr w:type="spellEnd"/>
      </w:ins>
    </w:p>
    <w:p w14:paraId="596D914F" w14:textId="6448C2A6" w:rsidR="000E6054" w:rsidRDefault="000E6054" w:rsidP="000E6054">
      <w:pPr>
        <w:pStyle w:val="Erluterungstext"/>
        <w:rPr>
          <w:ins w:id="439" w:author="Gernot Starke" w:date="2012-06-08T16:46:00Z"/>
        </w:rPr>
      </w:pPr>
      <w:ins w:id="440" w:author="Gernot Starke" w:date="2012-06-08T16:47:00Z">
        <w:r>
          <w:t xml:space="preserve">Wie wird das gesamte System aus </w:t>
        </w:r>
        <w:proofErr w:type="spellStart"/>
        <w:r>
          <w:t>Sourcecode</w:t>
        </w:r>
        <w:proofErr w:type="spellEnd"/>
        <w:r>
          <w:t xml:space="preserve"> Bausteinen gebaut? Welche </w:t>
        </w:r>
        <w:proofErr w:type="spellStart"/>
        <w:r>
          <w:t>Repositories</w:t>
        </w:r>
        <w:proofErr w:type="spellEnd"/>
        <w:r>
          <w:t xml:space="preserve"> (Versionsverwaltungssysteme) enthalten welchen </w:t>
        </w:r>
        <w:proofErr w:type="spellStart"/>
        <w:r>
          <w:t>Sourcecode</w:t>
        </w:r>
        <w:proofErr w:type="spellEnd"/>
        <w:r>
          <w:t xml:space="preserve">, wo liegen Konfigurationsdateien, Testdaten und/oder </w:t>
        </w:r>
        <w:proofErr w:type="spellStart"/>
        <w:r>
          <w:t>Build</w:t>
        </w:r>
        <w:proofErr w:type="spellEnd"/>
        <w:r>
          <w:t>-Skripte (</w:t>
        </w:r>
      </w:ins>
      <w:proofErr w:type="spellStart"/>
      <w:ins w:id="441" w:author="Gernot Starke" w:date="2012-06-08T16:48:00Z">
        <w:r>
          <w:t>make</w:t>
        </w:r>
        <w:proofErr w:type="spellEnd"/>
        <w:r>
          <w:t xml:space="preserve">, </w:t>
        </w:r>
      </w:ins>
      <w:proofErr w:type="spellStart"/>
      <w:ins w:id="442" w:author="Gernot Starke" w:date="2012-06-08T16:47:00Z">
        <w:r>
          <w:t>ant</w:t>
        </w:r>
        <w:proofErr w:type="spellEnd"/>
        <w:r>
          <w:t xml:space="preserve">, </w:t>
        </w:r>
        <w:proofErr w:type="spellStart"/>
        <w:r>
          <w:t>maven</w:t>
        </w:r>
        <w:proofErr w:type="spellEnd"/>
        <w:r>
          <w:t>,</w:t>
        </w:r>
      </w:ins>
      <w:ins w:id="443" w:author="Gernot Starke" w:date="2012-06-08T16:48:00Z">
        <w:r>
          <w:t xml:space="preserve"> </w:t>
        </w:r>
        <w:proofErr w:type="spellStart"/>
        <w:r>
          <w:t>gradle</w:t>
        </w:r>
        <w:proofErr w:type="spellEnd"/>
        <w:r>
          <w:t xml:space="preserve"> oder Ähnliche)?</w:t>
        </w:r>
      </w:ins>
      <w:ins w:id="444"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445" w:name="_Toc161293482"/>
      <w:bookmarkStart w:id="446" w:name="_Toc188159267"/>
      <w:r w:rsidRPr="00D62916">
        <w:t>Entwurfsentscheidungen</w:t>
      </w:r>
      <w:bookmarkEnd w:id="445"/>
      <w:bookmarkEnd w:id="446"/>
    </w:p>
    <w:p w14:paraId="00BF2151" w14:textId="77777777" w:rsidR="00E864AB" w:rsidRPr="00D62916" w:rsidRDefault="00E864AB" w:rsidP="00E864AB">
      <w:pPr>
        <w:pStyle w:val="Erluterungberschrift"/>
      </w:pPr>
      <w:bookmarkStart w:id="447" w:name="OLE_LINK132"/>
      <w:bookmarkStart w:id="448"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w:t>
      </w:r>
      <w:proofErr w:type="spellStart"/>
      <w:r w:rsidRPr="00D62916">
        <w:t>z.B</w:t>
      </w:r>
      <w:proofErr w:type="spellEnd"/>
      <w:r w:rsidRPr="00D62916">
        <w:t xml:space="preserve"> in der </w:t>
      </w:r>
      <w:proofErr w:type="spellStart"/>
      <w:r w:rsidRPr="00D62916">
        <w:t>Whitebox</w:t>
      </w:r>
      <w:proofErr w:type="spellEnd"/>
      <w:r w:rsidRPr="00D62916">
        <w:t>-Sicht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w:t>
      </w:r>
      <w:proofErr w:type="spellStart"/>
      <w:r>
        <w:t>Zörner</w:t>
      </w:r>
      <w:proofErr w:type="spellEnd"/>
      <w:r>
        <w:t xml:space="preserve">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447"/>
    <w:bookmarkEnd w:id="448"/>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449" w:name="_Toc161293483"/>
      <w:bookmarkStart w:id="450" w:name="_Toc188159268"/>
      <w:bookmarkStart w:id="451" w:name="OLE_LINK33"/>
      <w:bookmarkStart w:id="452" w:name="OLE_LINK34"/>
      <w:r>
        <w:t>Entwurfsentscheidung</w:t>
      </w:r>
      <w:bookmarkEnd w:id="449"/>
      <w:r w:rsidR="00E053B5">
        <w:t xml:space="preserve"> 1</w:t>
      </w:r>
      <w:bookmarkEnd w:id="450"/>
    </w:p>
    <w:p w14:paraId="56329BEF" w14:textId="77777777" w:rsidR="00E864AB" w:rsidRDefault="00E864AB" w:rsidP="00E864AB">
      <w:pPr>
        <w:pStyle w:val="berschrift3"/>
      </w:pPr>
      <w:bookmarkStart w:id="453" w:name="OLE_LINK146"/>
      <w:bookmarkStart w:id="454"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 xml:space="preserve">Welche </w:t>
      </w:r>
      <w:proofErr w:type="spellStart"/>
      <w:r w:rsidRPr="00B3771A">
        <w:t>EInflussfaktoren</w:t>
      </w:r>
      <w:proofErr w:type="spellEnd"/>
      <w:r w:rsidRPr="00B3771A">
        <w:t xml:space="preserve">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455" w:name="_Toc161293484"/>
      <w:bookmarkStart w:id="456" w:name="_Toc188159269"/>
      <w:bookmarkEnd w:id="453"/>
      <w:bookmarkEnd w:id="454"/>
      <w:bookmarkEnd w:id="451"/>
      <w:bookmarkEnd w:id="452"/>
      <w:r>
        <w:t>Entwurfsentscheidung n</w:t>
      </w:r>
      <w:bookmarkEnd w:id="455"/>
      <w:bookmarkEnd w:id="456"/>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457" w:name="_Toc161293485"/>
      <w:bookmarkStart w:id="458" w:name="_Toc188159270"/>
      <w:r>
        <w:t>Qualitätss</w:t>
      </w:r>
      <w:r w:rsidR="00E864AB" w:rsidRPr="00D62916">
        <w:t>zenarien</w:t>
      </w:r>
      <w:bookmarkEnd w:id="457"/>
      <w:bookmarkEnd w:id="458"/>
    </w:p>
    <w:p w14:paraId="2E63903B" w14:textId="297CAE03" w:rsidR="00E053B5" w:rsidRPr="00D62916" w:rsidRDefault="00E053B5" w:rsidP="00E053B5">
      <w:pPr>
        <w:pStyle w:val="Erluterungstext"/>
      </w:pPr>
      <w:bookmarkStart w:id="459" w:name="OLE_LINK134"/>
      <w:bookmarkStart w:id="460"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459"/>
    <w:bookmarkEnd w:id="460"/>
    <w:p w14:paraId="45EED9D1" w14:textId="77777777" w:rsidR="00E053B5" w:rsidRPr="00E053B5" w:rsidRDefault="00E053B5" w:rsidP="00E053B5"/>
    <w:p w14:paraId="216831C5" w14:textId="3ABA1DE9" w:rsidR="00E864AB" w:rsidRPr="00D62916" w:rsidRDefault="00E053B5" w:rsidP="00E864AB">
      <w:pPr>
        <w:pStyle w:val="berschrift2"/>
      </w:pPr>
      <w:bookmarkStart w:id="461" w:name="_Toc188159271"/>
      <w:r>
        <w:t>Qualitätsbaum</w:t>
      </w:r>
      <w:bookmarkEnd w:id="461"/>
    </w:p>
    <w:p w14:paraId="4E2457B9" w14:textId="77777777" w:rsidR="00E053B5" w:rsidRPr="00D62916" w:rsidRDefault="00E053B5" w:rsidP="00E053B5">
      <w:pPr>
        <w:pStyle w:val="Erluterungberschrift"/>
      </w:pPr>
      <w:bookmarkStart w:id="462" w:name="OLE_LINK136"/>
      <w:bookmarkStart w:id="463"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462"/>
    <w:bookmarkEnd w:id="463"/>
    <w:p w14:paraId="354A0811" w14:textId="77777777" w:rsidR="00E864AB" w:rsidRPr="002D7FEA" w:rsidRDefault="00E864AB" w:rsidP="00E864AB"/>
    <w:p w14:paraId="7424422C" w14:textId="491DC6BB" w:rsidR="00E864AB" w:rsidRPr="00D62916" w:rsidRDefault="00E864AB" w:rsidP="00E864AB">
      <w:pPr>
        <w:pStyle w:val="berschrift2"/>
      </w:pPr>
      <w:bookmarkStart w:id="464" w:name="_Toc161293487"/>
      <w:bookmarkStart w:id="465" w:name="_Toc188159272"/>
      <w:r w:rsidRPr="00D62916">
        <w:t>Bewertungsszenari</w:t>
      </w:r>
      <w:bookmarkEnd w:id="464"/>
      <w:r w:rsidR="00E053B5">
        <w:t>en</w:t>
      </w:r>
      <w:bookmarkEnd w:id="465"/>
    </w:p>
    <w:p w14:paraId="0B0CB123" w14:textId="77777777" w:rsidR="00E053B5" w:rsidRPr="00D62916" w:rsidRDefault="00E053B5" w:rsidP="00E053B5">
      <w:pPr>
        <w:pStyle w:val="Erluterungberschrift"/>
      </w:pPr>
      <w:bookmarkStart w:id="466" w:name="OLE_LINK138"/>
      <w:bookmarkStart w:id="467" w:name="OLE_LINK139"/>
      <w:bookmarkStart w:id="468" w:name="OLE_LINK140"/>
      <w:bookmarkStart w:id="469"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466"/>
    <w:bookmarkEnd w:id="467"/>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proofErr w:type="spellStart"/>
      <w:r w:rsidRPr="00D62916">
        <w:rPr>
          <w:i/>
          <w:iCs/>
        </w:rPr>
        <w:t>stimulus</w:t>
      </w:r>
      <w:proofErr w:type="spellEnd"/>
      <w:r w:rsidRPr="00D62916">
        <w:t xml:space="preserve">): beschreibt eine spezifische Zusammenarbeit des (auslösenden) </w:t>
      </w:r>
      <w:proofErr w:type="spellStart"/>
      <w:r w:rsidRPr="00D62916">
        <w:t>Stakeholders</w:t>
      </w:r>
      <w:proofErr w:type="spellEnd"/>
      <w:r w:rsidRPr="00D62916">
        <w:t xml:space="preserve">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proofErr w:type="spellStart"/>
      <w:r w:rsidRPr="00D62916">
        <w:rPr>
          <w:i/>
          <w:iCs/>
        </w:rPr>
        <w:t>source</w:t>
      </w:r>
      <w:proofErr w:type="spellEnd"/>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proofErr w:type="spellStart"/>
      <w:r w:rsidRPr="00D62916">
        <w:rPr>
          <w:i/>
          <w:iCs/>
        </w:rPr>
        <w:t>environment</w:t>
      </w:r>
      <w:proofErr w:type="spellEnd"/>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proofErr w:type="spellStart"/>
      <w:r w:rsidRPr="00D62916">
        <w:rPr>
          <w:i/>
          <w:iCs/>
        </w:rPr>
        <w:t>artifact</w:t>
      </w:r>
      <w:proofErr w:type="spellEnd"/>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proofErr w:type="spellStart"/>
      <w:r w:rsidRPr="00D62916">
        <w:rPr>
          <w:i/>
          <w:iCs/>
        </w:rPr>
        <w:t>response</w:t>
      </w:r>
      <w:proofErr w:type="spellEnd"/>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proofErr w:type="spellStart"/>
      <w:r w:rsidRPr="00D62916">
        <w:rPr>
          <w:i/>
          <w:iCs/>
        </w:rPr>
        <w:t>response</w:t>
      </w:r>
      <w:proofErr w:type="spellEnd"/>
      <w:r w:rsidRPr="00D62916">
        <w:rPr>
          <w:i/>
          <w:iCs/>
        </w:rPr>
        <w:t xml:space="preserve"> </w:t>
      </w:r>
      <w:proofErr w:type="spellStart"/>
      <w:r w:rsidRPr="00D62916">
        <w:rPr>
          <w:i/>
          <w:iCs/>
        </w:rPr>
        <w:t>measure</w:t>
      </w:r>
      <w:proofErr w:type="spellEnd"/>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 xml:space="preserve">Szenarien benötigen Sie zur Prüfung und Bewertung von Architekturen. Sie dienen als "Maßstab" und helfen </w:t>
      </w:r>
      <w:proofErr w:type="spellStart"/>
      <w:r w:rsidRPr="00D62916">
        <w:t>helfen</w:t>
      </w:r>
      <w:proofErr w:type="spellEnd"/>
      <w:r w:rsidRPr="00D62916">
        <w:t xml:space="preserve">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 xml:space="preserve">Entweder tabellarisch oder als Freitext. Sie sollten die Bestandteile (Quelle, Umgebung, Systembestandteil, Antwort, Antwortmetrik) </w:t>
      </w:r>
      <w:proofErr w:type="spellStart"/>
      <w:r w:rsidRPr="00D62916">
        <w:t>explizt</w:t>
      </w:r>
      <w:proofErr w:type="spellEnd"/>
      <w:r w:rsidRPr="00D62916">
        <w:t xml:space="preserve">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 xml:space="preserve">Es gibt inhaltliche Zusammenhänge zwischen Szenarien und Laufzeitsicht. Häufig können Sie die Szenarien der Laufzeitsicht für die Bewertung wieder verwenden oder zugrunde legen. In die Bewertungsszenarien fließen (im Gegensatz zu den Laufzeitszenarien) noch </w:t>
      </w:r>
      <w:proofErr w:type="spellStart"/>
      <w:r w:rsidRPr="00D62916">
        <w:t>Antwortmetriken</w:t>
      </w:r>
      <w:proofErr w:type="spellEnd"/>
      <w:r w:rsidRPr="00D62916">
        <w:t xml:space="preserve"> ein, die bei  der reinen Ablaufbetrachtung der Laufzeitsichten häufig entfallen.</w:t>
      </w:r>
    </w:p>
    <w:p w14:paraId="2E0B958F" w14:textId="77777777" w:rsidR="00E864AB" w:rsidRPr="00D62916" w:rsidRDefault="00E864AB" w:rsidP="00E864AB"/>
    <w:bookmarkEnd w:id="468"/>
    <w:bookmarkEnd w:id="469"/>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470" w:name="_Toc188159273"/>
      <w:r w:rsidR="001833CE">
        <w:t>Risiken</w:t>
      </w:r>
      <w:bookmarkEnd w:id="470"/>
    </w:p>
    <w:p w14:paraId="44CCCF7E" w14:textId="77777777" w:rsidR="00E864AB" w:rsidRPr="00D62916" w:rsidRDefault="00E864AB" w:rsidP="00E864AB">
      <w:pPr>
        <w:pStyle w:val="Erluterungberschrift"/>
      </w:pPr>
      <w:bookmarkStart w:id="471" w:name="OLE_LINK142"/>
      <w:bookmarkStart w:id="472"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 xml:space="preserve">"Risikomanagement ist Projektmanagement für Erwachsene" (Tim Lister, </w:t>
      </w:r>
      <w:proofErr w:type="spellStart"/>
      <w:r w:rsidRPr="00D62916">
        <w:t>Atlantic</w:t>
      </w:r>
      <w:proofErr w:type="spellEnd"/>
      <w:r w:rsidRPr="00D62916">
        <w:t xml:space="preserve"> Systems </w:t>
      </w:r>
      <w:proofErr w:type="spellStart"/>
      <w:r w:rsidRPr="00D62916">
        <w:t>Guild</w:t>
      </w:r>
      <w:proofErr w:type="spellEnd"/>
      <w:r w:rsidRPr="00D62916">
        <w:t>.)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471"/>
    <w:bookmarkEnd w:id="472"/>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473" w:name="_Toc161293495"/>
      <w:bookmarkStart w:id="474" w:name="_Toc188159274"/>
      <w:r w:rsidRPr="00D62916">
        <w:t>Glossar</w:t>
      </w:r>
      <w:bookmarkEnd w:id="473"/>
      <w:bookmarkEnd w:id="474"/>
    </w:p>
    <w:p w14:paraId="1DB5D271" w14:textId="77777777" w:rsidR="00E864AB" w:rsidRPr="00D62916" w:rsidRDefault="00E864AB" w:rsidP="00E864AB">
      <w:pPr>
        <w:pStyle w:val="Erluterungberschrift"/>
      </w:pPr>
      <w:bookmarkStart w:id="475" w:name="OLE_LINK144"/>
      <w:bookmarkStart w:id="476"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475"/>
    <w:bookmarkEnd w:id="476"/>
    <w:p w14:paraId="7B23F141" w14:textId="77777777" w:rsidR="00E864AB" w:rsidRDefault="00E864AB" w:rsidP="00E864AB"/>
    <w:sectPr w:rsidR="00E864AB" w:rsidSect="00286C99">
      <w:headerReference w:type="default" r:id="rId17"/>
      <w:footerReference w:type="default" r:id="rId18"/>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34" w:author="Gernot Starke" w:date="2012-01-14T10:02:00Z" w:initials="GS">
    <w:p w14:paraId="42480B2E" w14:textId="503A0FFF" w:rsidR="00FB49C8" w:rsidRDefault="00FB49C8">
      <w:pPr>
        <w:pStyle w:val="Kommentartext"/>
      </w:pPr>
      <w:r>
        <w:rPr>
          <w:rStyle w:val="Kommentarzeichen"/>
        </w:rPr>
        <w:annotationRef/>
      </w:r>
      <w:r>
        <w:t>Text überarbeitet</w:t>
      </w:r>
    </w:p>
  </w:comment>
  <w:comment w:id="339" w:author="Gernot Starke" w:date="2012-01-14T10:02:00Z" w:initials="GS">
    <w:p w14:paraId="415E438F" w14:textId="53A37EE5" w:rsidR="00FB49C8" w:rsidRDefault="00FB49C8">
      <w:pPr>
        <w:pStyle w:val="Kommentartext"/>
      </w:pPr>
      <w:r>
        <w:rPr>
          <w:rStyle w:val="Kommentarzeichen"/>
        </w:rPr>
        <w:annotationRef/>
      </w:r>
      <w:r>
        <w:t>Verschoben aus Kapitel 8</w:t>
      </w:r>
    </w:p>
  </w:comment>
  <w:comment w:id="343" w:author="Gernot Starke" w:date="2012-01-14T10:01:00Z" w:initials="GS">
    <w:p w14:paraId="2F6DB798" w14:textId="07FAF38E" w:rsidR="00FB49C8" w:rsidRDefault="00FB49C8">
      <w:pPr>
        <w:pStyle w:val="Kommentartext"/>
      </w:pPr>
      <w:r>
        <w:rPr>
          <w:rStyle w:val="Kommentarzeichen"/>
        </w:rPr>
        <w:annotationRef/>
      </w:r>
      <w:r>
        <w:t>neu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EE41D09" w14:textId="77777777" w:rsidR="00FB49C8" w:rsidRDefault="00FB49C8">
      <w:r>
        <w:separator/>
      </w:r>
    </w:p>
  </w:endnote>
  <w:endnote w:type="continuationSeparator" w:id="0">
    <w:p w14:paraId="3B0F9029" w14:textId="77777777" w:rsidR="00FB49C8" w:rsidRDefault="00FB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FB49C8" w:rsidRPr="002510E7" w:rsidRDefault="00FB49C8" w:rsidP="00286C99">
    <w:pPr>
      <w:pStyle w:val="Fuzeile"/>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FB49C8" w:rsidRPr="002510E7" w:rsidRDefault="00FB49C8"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AB7DA7" w14:textId="77777777" w:rsidR="00FB49C8" w:rsidRDefault="00FB49C8">
      <w:r>
        <w:separator/>
      </w:r>
    </w:p>
  </w:footnote>
  <w:footnote w:type="continuationSeparator" w:id="0">
    <w:p w14:paraId="5FF7F81F" w14:textId="77777777" w:rsidR="00FB49C8" w:rsidRDefault="00FB49C8">
      <w:r>
        <w:continuationSeparator/>
      </w:r>
    </w:p>
  </w:footnote>
  <w:footnote w:id="1">
    <w:p w14:paraId="65AA59C6" w14:textId="77777777" w:rsidR="00FB49C8" w:rsidRDefault="00FB49C8">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FB49C8" w:rsidRDefault="00FB49C8" w:rsidP="00286C99">
    <w:pPr>
      <w:pStyle w:val="Kopfzeile"/>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745B02">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745B02">
      <w:rPr>
        <w:rStyle w:val="Seitenzahl"/>
        <w:noProof/>
      </w:rPr>
      <w:t>36</w:t>
    </w:r>
    <w:r>
      <w:rPr>
        <w:rStyle w:val="Seitenzahl"/>
      </w:rPr>
      <w:fldChar w:fldCharType="end"/>
    </w:r>
  </w:p>
  <w:p w14:paraId="0B6542F7" w14:textId="77777777" w:rsidR="00FB49C8" w:rsidRDefault="00FB49C8" w:rsidP="00286C99">
    <w:pPr>
      <w:pStyle w:val="Kopfzeile"/>
      <w:tabs>
        <w:tab w:val="left" w:pos="688"/>
      </w:tabs>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FB49C8" w:rsidRDefault="00FB49C8"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745B02">
      <w:rPr>
        <w:rStyle w:val="Seitenzahl"/>
        <w:noProof/>
      </w:rPr>
      <w:t>36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745B02">
      <w:rPr>
        <w:rStyle w:val="Seitenzahl"/>
        <w:noProof/>
      </w:rPr>
      <w:t>36</w:t>
    </w:r>
    <w:r>
      <w:rPr>
        <w:rStyle w:val="Seitenzahl"/>
      </w:rPr>
      <w:fldChar w:fldCharType="end"/>
    </w:r>
  </w:p>
  <w:p w14:paraId="5F5BBDD4" w14:textId="77777777" w:rsidR="00FB49C8" w:rsidRDefault="00FB49C8" w:rsidP="00286C99">
    <w:pPr>
      <w:pStyle w:val="Kopfzeile"/>
      <w:tabs>
        <w:tab w:val="left" w:pos="688"/>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6098"/>
    <w:rsid w:val="002A701F"/>
    <w:rsid w:val="002C57CF"/>
    <w:rsid w:val="002E5798"/>
    <w:rsid w:val="002F6A03"/>
    <w:rsid w:val="003B3B7D"/>
    <w:rsid w:val="003D4092"/>
    <w:rsid w:val="00403FBD"/>
    <w:rsid w:val="00417144"/>
    <w:rsid w:val="0047221F"/>
    <w:rsid w:val="00497E5B"/>
    <w:rsid w:val="004A731A"/>
    <w:rsid w:val="004B0089"/>
    <w:rsid w:val="004D5C8D"/>
    <w:rsid w:val="00523A8A"/>
    <w:rsid w:val="005572C6"/>
    <w:rsid w:val="005675D4"/>
    <w:rsid w:val="005762EA"/>
    <w:rsid w:val="005C2132"/>
    <w:rsid w:val="0067367C"/>
    <w:rsid w:val="00677718"/>
    <w:rsid w:val="006E46B5"/>
    <w:rsid w:val="00745B02"/>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55105"/>
    <w:rsid w:val="00A61C42"/>
    <w:rsid w:val="00AC7D55"/>
    <w:rsid w:val="00B15D7F"/>
    <w:rsid w:val="00B32DA7"/>
    <w:rsid w:val="00B3771A"/>
    <w:rsid w:val="00B4093A"/>
    <w:rsid w:val="00B44A74"/>
    <w:rsid w:val="00B96712"/>
    <w:rsid w:val="00BF38D2"/>
    <w:rsid w:val="00C37CD3"/>
    <w:rsid w:val="00CA1525"/>
    <w:rsid w:val="00D30BC2"/>
    <w:rsid w:val="00DF04C2"/>
    <w:rsid w:val="00DF4714"/>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eiche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eichen"/>
    <w:rsid w:val="002F7DFB"/>
    <w:pPr>
      <w:spacing w:before="0" w:after="120"/>
    </w:pPr>
    <w:rPr>
      <w:b/>
      <w:i/>
    </w:rPr>
  </w:style>
  <w:style w:type="character" w:styleId="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eiche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eichen"/>
    <w:rsid w:val="00E864AB"/>
    <w:rPr>
      <w:b/>
      <w:bCs/>
      <w:sz w:val="20"/>
      <w:szCs w:val="20"/>
    </w:rPr>
  </w:style>
  <w:style w:type="character" w:customStyle="1" w:styleId="KommentartextZeichen">
    <w:name w:val="Kommentartext Zeichen"/>
    <w:basedOn w:val="Absatzstandardschriftart"/>
    <w:link w:val="Kommentartext"/>
    <w:semiHidden/>
    <w:rsid w:val="00E864AB"/>
    <w:rPr>
      <w:rFonts w:ascii="Arial" w:hAnsi="Arial"/>
      <w:sz w:val="24"/>
      <w:szCs w:val="24"/>
      <w:lang w:val="de-DE"/>
    </w:rPr>
  </w:style>
  <w:style w:type="character" w:customStyle="1" w:styleId="KommentarthemaZeichen">
    <w:name w:val="Kommentarthema Zeichen"/>
    <w:basedOn w:val="KommentartextZeiche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arbeitung">
    <w:name w:val="Revision"/>
    <w:hidden/>
    <w:uiPriority w:val="99"/>
    <w:semiHidden/>
    <w:rsid w:val="007E7731"/>
    <w:rPr>
      <w:rFonts w:ascii="Arial" w:hAnsi="Arial"/>
      <w:sz w:val="22"/>
      <w:szCs w:val="24"/>
      <w:lang w:val="de-DE"/>
    </w:rPr>
  </w:style>
  <w:style w:type="character" w:customStyle="1" w:styleId="TextkrperZeichen">
    <w:name w:val="Textkörper Zeichen"/>
    <w:basedOn w:val="Absatzstandardschriftart"/>
    <w:link w:val="Textkrper"/>
    <w:rsid w:val="003D4092"/>
    <w:rPr>
      <w:rFonts w:ascii="Arial" w:hAnsi="Arial"/>
      <w:b/>
      <w:i/>
      <w:sz w:val="22"/>
      <w:szCs w:val="24"/>
      <w:lang w:val="de-DE"/>
    </w:rPr>
  </w:style>
  <w:style w:type="character" w:customStyle="1" w:styleId="TextkrpereinzugZeichen">
    <w:name w:val="Textkörpereinzug Zeichen"/>
    <w:basedOn w:val="Absatzstandardschriftart"/>
    <w:link w:val="Textkrpereinzug"/>
    <w:rsid w:val="003D4092"/>
    <w:rPr>
      <w:rFonts w:ascii="Arial" w:hAnsi="Arial" w:cs="Arial"/>
      <w:sz w:val="24"/>
      <w:lang w:val="de-DE"/>
    </w:rPr>
  </w:style>
  <w:style w:type="character" w:customStyle="1" w:styleId="berschrift2Zeichen">
    <w:name w:val="Überschrift 2 Zeiche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eichen">
    <w:name w:val="Überschrift 3 Zeiche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Betont">
    <w:name w:val="Strong"/>
    <w:basedOn w:val="Absatzstandardschriftart"/>
    <w:uiPriority w:val="22"/>
    <w:qFormat/>
    <w:rsid w:val="00070AF2"/>
    <w:rPr>
      <w:b/>
      <w:bCs/>
    </w:rPr>
  </w:style>
  <w:style w:type="character" w:customStyle="1" w:styleId="s2">
    <w:name w:val="s2"/>
    <w:basedOn w:val="Absatzstandardschriftart"/>
    <w:rsid w:val="00070A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eiche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eichen"/>
    <w:rsid w:val="002F7DFB"/>
    <w:pPr>
      <w:spacing w:before="0" w:after="120"/>
    </w:pPr>
    <w:rPr>
      <w:b/>
      <w:i/>
    </w:rPr>
  </w:style>
  <w:style w:type="character" w:styleId="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eiche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eichen"/>
    <w:rsid w:val="00E864AB"/>
    <w:rPr>
      <w:b/>
      <w:bCs/>
      <w:sz w:val="20"/>
      <w:szCs w:val="20"/>
    </w:rPr>
  </w:style>
  <w:style w:type="character" w:customStyle="1" w:styleId="KommentartextZeichen">
    <w:name w:val="Kommentartext Zeichen"/>
    <w:basedOn w:val="Absatzstandardschriftart"/>
    <w:link w:val="Kommentartext"/>
    <w:semiHidden/>
    <w:rsid w:val="00E864AB"/>
    <w:rPr>
      <w:rFonts w:ascii="Arial" w:hAnsi="Arial"/>
      <w:sz w:val="24"/>
      <w:szCs w:val="24"/>
      <w:lang w:val="de-DE"/>
    </w:rPr>
  </w:style>
  <w:style w:type="character" w:customStyle="1" w:styleId="KommentarthemaZeichen">
    <w:name w:val="Kommentarthema Zeichen"/>
    <w:basedOn w:val="KommentartextZeiche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arbeitung">
    <w:name w:val="Revision"/>
    <w:hidden/>
    <w:uiPriority w:val="99"/>
    <w:semiHidden/>
    <w:rsid w:val="007E7731"/>
    <w:rPr>
      <w:rFonts w:ascii="Arial" w:hAnsi="Arial"/>
      <w:sz w:val="22"/>
      <w:szCs w:val="24"/>
      <w:lang w:val="de-DE"/>
    </w:rPr>
  </w:style>
  <w:style w:type="character" w:customStyle="1" w:styleId="TextkrperZeichen">
    <w:name w:val="Textkörper Zeichen"/>
    <w:basedOn w:val="Absatzstandardschriftart"/>
    <w:link w:val="Textkrper"/>
    <w:rsid w:val="003D4092"/>
    <w:rPr>
      <w:rFonts w:ascii="Arial" w:hAnsi="Arial"/>
      <w:b/>
      <w:i/>
      <w:sz w:val="22"/>
      <w:szCs w:val="24"/>
      <w:lang w:val="de-DE"/>
    </w:rPr>
  </w:style>
  <w:style w:type="character" w:customStyle="1" w:styleId="TextkrpereinzugZeichen">
    <w:name w:val="Textkörpereinzug Zeichen"/>
    <w:basedOn w:val="Absatzstandardschriftart"/>
    <w:link w:val="Textkrpereinzug"/>
    <w:rsid w:val="003D4092"/>
    <w:rPr>
      <w:rFonts w:ascii="Arial" w:hAnsi="Arial" w:cs="Arial"/>
      <w:sz w:val="24"/>
      <w:lang w:val="de-DE"/>
    </w:rPr>
  </w:style>
  <w:style w:type="character" w:customStyle="1" w:styleId="berschrift2Zeichen">
    <w:name w:val="Überschrift 2 Zeiche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eichen">
    <w:name w:val="Überschrift 3 Zeiche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Betont">
    <w:name w:val="Strong"/>
    <w:basedOn w:val="Absatzstandardschriftart"/>
    <w:uiPriority w:val="22"/>
    <w:qFormat/>
    <w:rsid w:val="00070AF2"/>
    <w:rPr>
      <w:b/>
      <w:bCs/>
    </w:rPr>
  </w:style>
  <w:style w:type="character" w:customStyle="1" w:styleId="s2">
    <w:name w:val="s2"/>
    <w:basedOn w:val="Absatzstandardschriftart"/>
    <w:rsid w:val="0007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rc42.de" TargetMode="Externa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comments" Target="comments.xml"/><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2A878-E80F-2348-B8F0-6B605D86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7649</Words>
  <Characters>48193</Characters>
  <Application>Microsoft Macintosh Word</Application>
  <DocSecurity>0</DocSecurity>
  <Lines>401</Lines>
  <Paragraphs>111</Paragraphs>
  <ScaleCrop>false</ScaleCrop>
  <HeadingPairs>
    <vt:vector size="4" baseType="variant">
      <vt:variant>
        <vt:lpstr>Titel</vt:lpstr>
      </vt:variant>
      <vt:variant>
        <vt:i4>1</vt:i4>
      </vt:variant>
      <vt:variant>
        <vt:lpstr>Überschriften</vt:lpstr>
      </vt:variant>
      <vt:variant>
        <vt:i4>88</vt:i4>
      </vt:variant>
    </vt:vector>
  </HeadingPairs>
  <TitlesOfParts>
    <vt:vector size="89" baseType="lpstr">
      <vt:lpstr>&lt;Ihr System&gt;</vt:lpstr>
      <vt:lpstr>Architekturdokumentation</vt:lpstr>
      <vt:lpstr>Änderungsübersicht </vt:lpstr>
      <vt:lpstr>Basisdokumente</vt:lpstr>
      <vt:lpstr>Einführung und Ziele</vt:lpstr>
      <vt:lpstr>    Aufgabenstellung</vt:lpstr>
      <vt:lpstr>    Architekturziele</vt:lpstr>
      <vt:lpstr>    Stakeholder</vt:lpstr>
      <vt:lpstr>Randbedingungen</vt:lpstr>
      <vt:lpstr>    Technische Randbedingungen</vt:lpstr>
      <vt:lpstr>    Organisatorische Randbedingungen</vt:lpstr>
      <vt:lpstr>    Konventionen</vt:lpstr>
      <vt:lpstr>Kontextabgrenzung</vt:lpstr>
      <vt:lpstr>    Fachlicher Kontext</vt:lpstr>
      <vt:lpstr>    Technischer- oder Verteilungskontext </vt:lpstr>
      <vt:lpstr>Bausteinsicht</vt:lpstr>
      <vt:lpstr>    Ebene 1</vt:lpstr>
      <vt:lpstr>        Bausteinname 1 (BlackBox-Beschreibung) </vt:lpstr>
      <vt:lpstr>        Bausteinname 2 (Black Box-Beschreibung)</vt:lpstr>
      <vt:lpstr>        ...</vt:lpstr>
      <vt:lpstr>        Bausteinname n (Black Box-Beschreibung)</vt:lpstr>
      <vt:lpstr>        Offene Punkte</vt:lpstr>
      <vt:lpstr>    Ebene 2</vt:lpstr>
      <vt:lpstr>        Bausteinname 1 (Whitebox-Beschreibung)</vt:lpstr>
      <vt:lpstr>        Bausteinname 2 (Whitebox-Beschreibung)</vt:lpstr>
      <vt:lpstr>        Bausteinename 3 (Whitebox-Beschreibung)</vt:lpstr>
      <vt:lpstr>    Ebene 3</vt:lpstr>
      <vt:lpstr>Laufzeitsicht</vt:lpstr>
      <vt:lpstr>    Laufzeitszenario 1</vt:lpstr>
      <vt:lpstr>    Laufzeitszenario 2</vt:lpstr>
      <vt:lpstr>    ...</vt:lpstr>
      <vt:lpstr>    Laufzeitszenario n</vt:lpstr>
      <vt:lpstr>Verteilungssicht</vt:lpstr>
      <vt:lpstr>    Infrastruktur Ebene 1</vt:lpstr>
      <vt:lpstr>        Verteilungsdiagramm Ebene 1</vt:lpstr>
      <vt:lpstr>        Prozessor 1 </vt:lpstr>
      <vt:lpstr>        Prozessor 2 </vt:lpstr>
      <vt:lpstr>        ...</vt:lpstr>
      <vt:lpstr>        Prozessor n</vt:lpstr>
      <vt:lpstr>        Kanal 1</vt:lpstr>
      <vt:lpstr>        Kanal 2</vt:lpstr>
      <vt:lpstr>        ...</vt:lpstr>
      <vt:lpstr>        Kanal m</vt:lpstr>
      <vt:lpstr>        Offene Punkte</vt:lpstr>
      <vt:lpstr>    Infrastruktur Ebene 2</vt:lpstr>
      <vt:lpstr>Typische Muster, Strukturen und Abläufe</vt:lpstr>
      <vt:lpstr>    Typische Muster und Strukturen</vt:lpstr>
      <vt:lpstr>    Typische Abläufe</vt:lpstr>
      <vt:lpstr>Übergreifende Architekturaspekte und technische Konzepte</vt:lpstr>
      <vt:lpstr>    Persistenz</vt:lpstr>
      <vt:lpstr>    Benutzungsoberfläche</vt:lpstr>
      <vt:lpstr>    Ergonomie</vt:lpstr>
      <vt:lpstr>    Ablaufsteuerung</vt:lpstr>
      <vt:lpstr>    Transaktionsbehandlung</vt:lpstr>
      <vt:lpstr>    Sessionbehandlung</vt:lpstr>
      <vt:lpstr>    Sicherheit</vt:lpstr>
      <vt:lpstr>    Kommunikation und Integration mit anderen IT-Systemen</vt:lpstr>
      <vt:lpstr>    Verteilung</vt:lpstr>
      <vt:lpstr>    Ausnahme-/Fehlerbehandlung</vt:lpstr>
      <vt:lpstr>    Management des Systems &amp; Administrierbarkeit</vt:lpstr>
      <vt:lpstr>    Logging, Protokollierung, Tracing </vt:lpstr>
      <vt:lpstr>    Geschäftsregeln</vt:lpstr>
      <vt:lpstr>    Konfigurierbarkeit</vt:lpstr>
      <vt:lpstr>    Parallelisierung und Threading</vt:lpstr>
      <vt:lpstr>    Internationalisierung</vt:lpstr>
      <vt:lpstr>    Migration</vt:lpstr>
      <vt:lpstr>    Testbarkeit</vt:lpstr>
      <vt:lpstr>    Plausibilisierung und Validierung</vt:lpstr>
      <vt:lpstr>    Codegenerierung</vt:lpstr>
      <vt:lpstr>    Build-Management</vt:lpstr>
      <vt:lpstr>Entwurfsentscheidungen</vt:lpstr>
      <vt:lpstr>    Entwurfsentscheidung 1</vt:lpstr>
      <vt:lpstr>        Fragestellung</vt:lpstr>
      <vt:lpstr>        Rahmenbedingungen</vt:lpstr>
      <vt:lpstr>        Annahmen</vt:lpstr>
      <vt:lpstr>        Betrachtete Alternativen</vt:lpstr>
      <vt:lpstr>        Entscheidung</vt:lpstr>
      <vt:lpstr>    Entwurfsentscheidung n</vt:lpstr>
      <vt:lpstr>Szenarien zur Architekturbewertung</vt:lpstr>
      <vt:lpstr>    Bewertungsszenario 1</vt:lpstr>
      <vt:lpstr>    Bewertungsszenario ...</vt:lpstr>
      <vt:lpstr>Projektaspekte</vt:lpstr>
      <vt:lpstr>    Change Request</vt:lpstr>
      <vt:lpstr>    Technische Risiken</vt:lpstr>
      <vt:lpstr>    Offene Punkte</vt:lpstr>
      <vt:lpstr>    Erwartete Änderungen</vt:lpstr>
      <vt:lpstr>    Migration</vt:lpstr>
      <vt:lpstr>    Auswirkungen</vt:lpstr>
      <vt:lpstr>Glossar</vt:lpstr>
    </vt:vector>
  </TitlesOfParts>
  <Manager/>
  <Company/>
  <LinksUpToDate>false</LinksUpToDate>
  <CharactersWithSpaces>55731</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arc42 Template (Version 4.0) zur Dokumentation von Software- und Systemarchitekturen.</dc:description>
  <cp:lastModifiedBy>Gernot Starke</cp:lastModifiedBy>
  <cp:revision>32</cp:revision>
  <cp:lastPrinted>2011-04-05T18:29:00Z</cp:lastPrinted>
  <dcterms:created xsi:type="dcterms:W3CDTF">2010-12-27T14:50:00Z</dcterms:created>
  <dcterms:modified xsi:type="dcterms:W3CDTF">2012-06-08T15:51:00Z</dcterms:modified>
  <cp:category/>
</cp:coreProperties>
</file>